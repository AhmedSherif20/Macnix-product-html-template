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434D3" w14:textId="77777777" w:rsidR="004954B9" w:rsidRDefault="004954B9" w:rsidP="004954B9">
      <w:pPr>
        <w:jc w:val="center"/>
        <w:rPr>
          <w:b/>
          <w:bCs/>
          <w:sz w:val="144"/>
          <w:szCs w:val="144"/>
          <w:u w:val="single"/>
        </w:rPr>
      </w:pPr>
      <w:bookmarkStart w:id="0" w:name="_Hlk56366682"/>
      <w:bookmarkEnd w:id="0"/>
      <w:r w:rsidRPr="00863B80">
        <w:rPr>
          <w:b/>
          <w:bCs/>
          <w:sz w:val="144"/>
          <w:szCs w:val="144"/>
          <w:u w:val="single"/>
        </w:rPr>
        <w:t>HTML Tutorial</w:t>
      </w:r>
    </w:p>
    <w:p w14:paraId="2EC5D01A" w14:textId="557F42F6" w:rsidR="007408A1" w:rsidRDefault="004954B9" w:rsidP="004954B9">
      <w:pPr>
        <w:jc w:val="center"/>
        <w:rPr>
          <w:b/>
          <w:bCs/>
          <w:sz w:val="60"/>
          <w:szCs w:val="60"/>
          <w:lang w:bidi="ar-EG"/>
        </w:rPr>
      </w:pPr>
      <w:r w:rsidRPr="00F1632E">
        <w:rPr>
          <w:b/>
          <w:bCs/>
          <w:sz w:val="60"/>
          <w:szCs w:val="60"/>
          <w:lang w:bidi="ar-EG"/>
        </w:rPr>
        <w:t xml:space="preserve">*HTML </w:t>
      </w:r>
      <w:proofErr w:type="spellStart"/>
      <w:r w:rsidRPr="00F1632E">
        <w:rPr>
          <w:b/>
          <w:bCs/>
          <w:sz w:val="60"/>
          <w:szCs w:val="60"/>
          <w:lang w:bidi="ar-EG"/>
        </w:rPr>
        <w:t>Verison</w:t>
      </w:r>
      <w:proofErr w:type="spellEnd"/>
      <w:r w:rsidRPr="00F1632E">
        <w:rPr>
          <w:b/>
          <w:bCs/>
          <w:sz w:val="60"/>
          <w:szCs w:val="60"/>
          <w:lang w:bidi="ar-EG"/>
        </w:rPr>
        <w:t xml:space="preserve"> 5*</w:t>
      </w:r>
    </w:p>
    <w:p w14:paraId="0E38BAA7" w14:textId="61F1F25F" w:rsidR="00F1632E" w:rsidRDefault="00F1632E" w:rsidP="00F1632E">
      <w:pPr>
        <w:rPr>
          <w:b/>
          <w:bCs/>
          <w:sz w:val="40"/>
          <w:szCs w:val="60"/>
          <w:lang w:bidi="ar-EG"/>
        </w:rPr>
      </w:pPr>
      <w:r>
        <w:rPr>
          <w:b/>
          <w:bCs/>
          <w:sz w:val="40"/>
          <w:szCs w:val="60"/>
          <w:lang w:bidi="ar-EG"/>
        </w:rPr>
        <w:t>=&gt; Deprecated tags</w:t>
      </w:r>
    </w:p>
    <w:p w14:paraId="19EC2418" w14:textId="3FBC30C0" w:rsidR="00F1632E" w:rsidRPr="00F1632E" w:rsidRDefault="00F1632E" w:rsidP="00F1632E">
      <w:pPr>
        <w:rPr>
          <w:b/>
          <w:bCs/>
          <w:sz w:val="32"/>
          <w:szCs w:val="60"/>
          <w:lang w:bidi="ar-EG"/>
        </w:rPr>
      </w:pPr>
      <w:r w:rsidRPr="00F1632E">
        <w:rPr>
          <w:b/>
          <w:bCs/>
          <w:sz w:val="32"/>
          <w:szCs w:val="60"/>
          <w:lang w:bidi="ar-EG"/>
        </w:rPr>
        <w:t>Tags was available at HTML4 and won’t be more available at HTML5</w:t>
      </w:r>
    </w:p>
    <w:p w14:paraId="68DE563B" w14:textId="20FDB830" w:rsidR="00F1632E" w:rsidRPr="00F1632E" w:rsidRDefault="00F1632E" w:rsidP="00F1632E">
      <w:pPr>
        <w:pStyle w:val="ListParagraph"/>
        <w:numPr>
          <w:ilvl w:val="0"/>
          <w:numId w:val="1"/>
        </w:numPr>
        <w:rPr>
          <w:b/>
          <w:bCs/>
          <w:sz w:val="32"/>
          <w:szCs w:val="60"/>
          <w:lang w:bidi="ar-EG"/>
        </w:rPr>
      </w:pPr>
      <w:r w:rsidRPr="00F1632E">
        <w:rPr>
          <w:b/>
          <w:bCs/>
          <w:sz w:val="32"/>
          <w:szCs w:val="60"/>
          <w:lang w:bidi="ar-EG"/>
        </w:rPr>
        <w:t>&lt;acronym&gt; : for give explain when you come with mouse in the word , it’s replaced to be &lt;</w:t>
      </w:r>
      <w:proofErr w:type="spellStart"/>
      <w:r w:rsidRPr="00F1632E">
        <w:rPr>
          <w:b/>
          <w:bCs/>
          <w:sz w:val="32"/>
          <w:szCs w:val="60"/>
          <w:lang w:bidi="ar-EG"/>
        </w:rPr>
        <w:t>abbr</w:t>
      </w:r>
      <w:proofErr w:type="spellEnd"/>
      <w:r w:rsidRPr="00F1632E">
        <w:rPr>
          <w:b/>
          <w:bCs/>
          <w:sz w:val="32"/>
          <w:szCs w:val="60"/>
          <w:lang w:bidi="ar-EG"/>
        </w:rPr>
        <w:t>&gt;</w:t>
      </w:r>
    </w:p>
    <w:p w14:paraId="62D4F59D" w14:textId="72340221" w:rsidR="00F1632E" w:rsidRPr="00F1632E" w:rsidRDefault="00F1632E" w:rsidP="00F1632E">
      <w:pPr>
        <w:pStyle w:val="ListParagraph"/>
        <w:rPr>
          <w:b/>
          <w:bCs/>
          <w:sz w:val="32"/>
          <w:szCs w:val="60"/>
          <w:rtl/>
          <w:lang w:bidi="ar-EG"/>
        </w:rPr>
      </w:pPr>
      <w:r w:rsidRPr="00F1632E">
        <w:rPr>
          <w:b/>
          <w:bCs/>
          <w:sz w:val="32"/>
          <w:szCs w:val="60"/>
          <w:lang w:bidi="ar-EG"/>
        </w:rPr>
        <w:t>&lt;</w:t>
      </w:r>
      <w:proofErr w:type="spellStart"/>
      <w:r w:rsidRPr="00F1632E">
        <w:rPr>
          <w:b/>
          <w:bCs/>
          <w:sz w:val="32"/>
          <w:szCs w:val="60"/>
          <w:lang w:bidi="ar-EG"/>
        </w:rPr>
        <w:t>abbr</w:t>
      </w:r>
      <w:proofErr w:type="spellEnd"/>
      <w:r w:rsidRPr="00F1632E">
        <w:rPr>
          <w:b/>
          <w:bCs/>
          <w:sz w:val="32"/>
          <w:szCs w:val="60"/>
          <w:lang w:bidi="ar-EG"/>
        </w:rPr>
        <w:t xml:space="preserve"> title=”explain”&gt;word&lt;/</w:t>
      </w:r>
      <w:proofErr w:type="spellStart"/>
      <w:r w:rsidRPr="00F1632E">
        <w:rPr>
          <w:b/>
          <w:bCs/>
          <w:sz w:val="32"/>
          <w:szCs w:val="60"/>
          <w:lang w:bidi="ar-EG"/>
        </w:rPr>
        <w:t>abbr</w:t>
      </w:r>
      <w:proofErr w:type="spellEnd"/>
      <w:r w:rsidRPr="00F1632E">
        <w:rPr>
          <w:b/>
          <w:bCs/>
          <w:sz w:val="32"/>
          <w:szCs w:val="60"/>
          <w:lang w:bidi="ar-EG"/>
        </w:rPr>
        <w:t>&gt;</w:t>
      </w:r>
    </w:p>
    <w:p w14:paraId="5042A66C" w14:textId="77777777" w:rsidR="00F1632E" w:rsidRPr="00F1632E" w:rsidRDefault="00F1632E" w:rsidP="00F1632E">
      <w:pPr>
        <w:pStyle w:val="ListParagraph"/>
        <w:rPr>
          <w:b/>
          <w:bCs/>
          <w:sz w:val="32"/>
          <w:szCs w:val="60"/>
          <w:lang w:bidi="ar-EG"/>
        </w:rPr>
      </w:pPr>
    </w:p>
    <w:p w14:paraId="5C10039D" w14:textId="49C64360" w:rsidR="00F1632E" w:rsidRDefault="00F1632E" w:rsidP="00F1632E">
      <w:pPr>
        <w:pStyle w:val="ListParagraph"/>
        <w:numPr>
          <w:ilvl w:val="0"/>
          <w:numId w:val="1"/>
        </w:numPr>
        <w:rPr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t>&lt;</w:t>
      </w:r>
      <w:proofErr w:type="spellStart"/>
      <w:r>
        <w:rPr>
          <w:b/>
          <w:bCs/>
          <w:sz w:val="32"/>
          <w:szCs w:val="60"/>
          <w:lang w:bidi="ar-EG"/>
        </w:rPr>
        <w:t>appleat</w:t>
      </w:r>
      <w:proofErr w:type="spellEnd"/>
      <w:r>
        <w:rPr>
          <w:b/>
          <w:bCs/>
          <w:sz w:val="32"/>
          <w:szCs w:val="60"/>
          <w:lang w:bidi="ar-EG"/>
        </w:rPr>
        <w:t>&gt; replaced to be &lt;object&gt;</w:t>
      </w:r>
    </w:p>
    <w:p w14:paraId="46240C1A" w14:textId="58CFFB8D" w:rsidR="004954B9" w:rsidRDefault="004954B9" w:rsidP="0067264A">
      <w:pPr>
        <w:pStyle w:val="ListParagraph"/>
        <w:rPr>
          <w:b/>
          <w:bCs/>
          <w:sz w:val="32"/>
          <w:szCs w:val="60"/>
          <w:lang w:bidi="ar-EG"/>
        </w:rPr>
      </w:pPr>
    </w:p>
    <w:p w14:paraId="0FDF86FE" w14:textId="69C57AD0" w:rsidR="0067264A" w:rsidRDefault="0067264A" w:rsidP="0067264A">
      <w:pPr>
        <w:pStyle w:val="ListParagraph"/>
        <w:numPr>
          <w:ilvl w:val="0"/>
          <w:numId w:val="1"/>
        </w:numPr>
        <w:rPr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t>&lt;</w:t>
      </w:r>
      <w:proofErr w:type="spellStart"/>
      <w:r>
        <w:rPr>
          <w:b/>
          <w:bCs/>
          <w:sz w:val="32"/>
          <w:szCs w:val="60"/>
          <w:lang w:bidi="ar-EG"/>
        </w:rPr>
        <w:t>basefont</w:t>
      </w:r>
      <w:proofErr w:type="spellEnd"/>
      <w:r>
        <w:rPr>
          <w:b/>
          <w:bCs/>
          <w:sz w:val="32"/>
          <w:szCs w:val="60"/>
          <w:lang w:bidi="ar-EG"/>
        </w:rPr>
        <w:t>&gt; &amp; &lt;big&gt; &amp; &lt;font&gt; &amp; &lt;strike&gt; &amp; &lt;</w:t>
      </w:r>
      <w:proofErr w:type="spellStart"/>
      <w:r>
        <w:rPr>
          <w:b/>
          <w:bCs/>
          <w:sz w:val="32"/>
          <w:szCs w:val="60"/>
          <w:lang w:bidi="ar-EG"/>
        </w:rPr>
        <w:t>tt</w:t>
      </w:r>
      <w:proofErr w:type="spellEnd"/>
      <w:r>
        <w:rPr>
          <w:b/>
          <w:bCs/>
          <w:sz w:val="32"/>
          <w:szCs w:val="60"/>
          <w:lang w:bidi="ar-EG"/>
        </w:rPr>
        <w:t xml:space="preserve">&gt; =&gt; can do it with CSS </w:t>
      </w:r>
    </w:p>
    <w:p w14:paraId="0EDB53DE" w14:textId="77777777" w:rsidR="0067264A" w:rsidRPr="0067264A" w:rsidRDefault="0067264A" w:rsidP="0067264A">
      <w:pPr>
        <w:pStyle w:val="ListParagraph"/>
        <w:rPr>
          <w:b/>
          <w:bCs/>
          <w:sz w:val="32"/>
          <w:szCs w:val="60"/>
          <w:lang w:bidi="ar-EG"/>
        </w:rPr>
      </w:pPr>
    </w:p>
    <w:p w14:paraId="113DE733" w14:textId="39952739" w:rsidR="0067264A" w:rsidRDefault="0067264A" w:rsidP="0067264A">
      <w:pPr>
        <w:pStyle w:val="ListParagraph"/>
        <w:numPr>
          <w:ilvl w:val="0"/>
          <w:numId w:val="1"/>
        </w:numPr>
        <w:rPr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t xml:space="preserve">For all tags available or not you can visit : </w:t>
      </w:r>
      <w:proofErr w:type="spellStart"/>
      <w:r>
        <w:rPr>
          <w:b/>
          <w:bCs/>
          <w:sz w:val="32"/>
          <w:szCs w:val="60"/>
          <w:lang w:bidi="ar-EG"/>
        </w:rPr>
        <w:t>mdn</w:t>
      </w:r>
      <w:proofErr w:type="spellEnd"/>
      <w:r>
        <w:rPr>
          <w:b/>
          <w:bCs/>
          <w:sz w:val="32"/>
          <w:szCs w:val="60"/>
          <w:lang w:bidi="ar-EG"/>
        </w:rPr>
        <w:t xml:space="preserve"> html elements </w:t>
      </w:r>
    </w:p>
    <w:p w14:paraId="0CE1F14F" w14:textId="77777777" w:rsidR="0067264A" w:rsidRPr="0067264A" w:rsidRDefault="0067264A" w:rsidP="0067264A">
      <w:pPr>
        <w:pStyle w:val="ListParagraph"/>
        <w:rPr>
          <w:b/>
          <w:bCs/>
          <w:sz w:val="32"/>
          <w:szCs w:val="60"/>
          <w:lang w:bidi="ar-EG"/>
        </w:rPr>
      </w:pPr>
    </w:p>
    <w:p w14:paraId="1D79D27B" w14:textId="03529A6B" w:rsidR="00677AAE" w:rsidRDefault="0067264A" w:rsidP="00677AAE">
      <w:pPr>
        <w:rPr>
          <w:b/>
          <w:bCs/>
          <w:sz w:val="40"/>
          <w:szCs w:val="60"/>
          <w:lang w:bidi="ar-EG"/>
        </w:rPr>
      </w:pPr>
      <w:r w:rsidRPr="0067264A">
        <w:rPr>
          <w:b/>
          <w:bCs/>
          <w:sz w:val="40"/>
          <w:szCs w:val="60"/>
          <w:lang w:bidi="ar-EG"/>
        </w:rPr>
        <w:t>=</w:t>
      </w:r>
      <w:r>
        <w:rPr>
          <w:b/>
          <w:bCs/>
          <w:sz w:val="40"/>
          <w:szCs w:val="60"/>
          <w:lang w:bidi="ar-EG"/>
        </w:rPr>
        <w:t>&gt; Semantics</w:t>
      </w:r>
      <w:r w:rsidR="00677AAE">
        <w:rPr>
          <w:b/>
          <w:bCs/>
          <w:sz w:val="40"/>
          <w:szCs w:val="60"/>
          <w:lang w:bidi="ar-EG"/>
        </w:rPr>
        <w:t xml:space="preserve"> </w:t>
      </w:r>
    </w:p>
    <w:p w14:paraId="12FAB7B7" w14:textId="4D891A5A" w:rsidR="00677AAE" w:rsidRDefault="00677AAE" w:rsidP="00677AAE">
      <w:pPr>
        <w:rPr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t xml:space="preserve">Tag = the meaning for what it do </w:t>
      </w:r>
    </w:p>
    <w:p w14:paraId="1FC4DFEA" w14:textId="176C7403" w:rsidR="00677AAE" w:rsidRDefault="00677AAE" w:rsidP="00677AAE">
      <w:pPr>
        <w:rPr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t>Semantics tag = &lt;form&gt; &lt;</w:t>
      </w:r>
      <w:proofErr w:type="spellStart"/>
      <w:r>
        <w:rPr>
          <w:b/>
          <w:bCs/>
          <w:sz w:val="32"/>
          <w:szCs w:val="60"/>
          <w:lang w:bidi="ar-EG"/>
        </w:rPr>
        <w:t>img</w:t>
      </w:r>
      <w:proofErr w:type="spellEnd"/>
      <w:r>
        <w:rPr>
          <w:b/>
          <w:bCs/>
          <w:sz w:val="32"/>
          <w:szCs w:val="60"/>
          <w:lang w:bidi="ar-EG"/>
        </w:rPr>
        <w:t>&gt; // not Semantics tag = &lt;div&gt; &lt;span&gt;</w:t>
      </w:r>
    </w:p>
    <w:p w14:paraId="36AB4ED6" w14:textId="7BA87466" w:rsidR="00677AAE" w:rsidRDefault="00677AAE" w:rsidP="00677AAE">
      <w:pPr>
        <w:rPr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t>New semantics at HTML 5</w:t>
      </w:r>
    </w:p>
    <w:p w14:paraId="7E0013B9" w14:textId="378756F6" w:rsidR="00677AAE" w:rsidRDefault="00677AAE" w:rsidP="00677AAE">
      <w:pPr>
        <w:rPr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t>Html 4 = &lt;div class=”header”&gt;&lt;div&gt; // Html 5 = &lt;header&gt;&lt;/header&gt;</w:t>
      </w:r>
    </w:p>
    <w:p w14:paraId="5E1FDFC6" w14:textId="1AB37C57" w:rsidR="00677AAE" w:rsidRDefault="00A14F04" w:rsidP="00677AAE">
      <w:pPr>
        <w:rPr>
          <w:ins w:id="1" w:author="Eng/Ahmed Sherif" w:date="2020-11-19T12:24:00Z"/>
          <w:b/>
          <w:bCs/>
          <w:sz w:val="32"/>
          <w:szCs w:val="60"/>
          <w:lang w:bidi="ar-EG"/>
        </w:rPr>
      </w:pPr>
      <w:r>
        <w:rPr>
          <w:b/>
          <w:bCs/>
          <w:sz w:val="32"/>
          <w:szCs w:val="60"/>
          <w:lang w:bidi="ar-EG"/>
        </w:rPr>
        <w:lastRenderedPageBreak/>
        <w:t xml:space="preserve">New </w:t>
      </w:r>
      <w:proofErr w:type="spellStart"/>
      <w:r>
        <w:rPr>
          <w:b/>
          <w:bCs/>
          <w:sz w:val="32"/>
          <w:szCs w:val="60"/>
          <w:lang w:bidi="ar-EG"/>
        </w:rPr>
        <w:t>sematics</w:t>
      </w:r>
      <w:proofErr w:type="spellEnd"/>
      <w:r>
        <w:rPr>
          <w:b/>
          <w:bCs/>
          <w:sz w:val="32"/>
          <w:szCs w:val="60"/>
          <w:lang w:bidi="ar-EG"/>
        </w:rPr>
        <w:t xml:space="preserve"> : </w:t>
      </w:r>
      <w:r w:rsidR="00677AAE">
        <w:rPr>
          <w:b/>
          <w:bCs/>
          <w:sz w:val="32"/>
          <w:szCs w:val="60"/>
          <w:lang w:bidi="ar-EG"/>
        </w:rPr>
        <w:t>&lt;header&gt;&lt;footer&gt;&lt;section&gt;&lt;nav&gt;&lt;article&gt;</w:t>
      </w:r>
    </w:p>
    <w:p w14:paraId="72B5DFA2" w14:textId="5B1F4848" w:rsidR="00B8796F" w:rsidRPr="00677AAE" w:rsidRDefault="00B8796F" w:rsidP="00677AAE">
      <w:pPr>
        <w:rPr>
          <w:b/>
          <w:bCs/>
          <w:sz w:val="32"/>
          <w:szCs w:val="60"/>
          <w:lang w:bidi="ar-EG"/>
        </w:rPr>
      </w:pPr>
      <w:ins w:id="2" w:author="Eng/Ahmed Sherif" w:date="2020-11-19T12:24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239DC084" w14:textId="77777777" w:rsidR="00B251A0" w:rsidRDefault="00B251A0" w:rsidP="00B251A0">
      <w:pPr>
        <w:rPr>
          <w:ins w:id="3" w:author="Eng/Ahmed Sherif" w:date="2020-11-16T22:04:00Z"/>
          <w:b/>
          <w:bCs/>
          <w:sz w:val="40"/>
          <w:szCs w:val="60"/>
          <w:lang w:bidi="ar-EG"/>
        </w:rPr>
      </w:pPr>
      <w:ins w:id="4" w:author="Eng/Ahmed Sherif" w:date="2020-11-16T22:04:00Z">
        <w:r w:rsidRPr="004D08E0">
          <w:rPr>
            <w:b/>
            <w:bCs/>
            <w:sz w:val="40"/>
            <w:szCs w:val="60"/>
            <w:lang w:bidi="ar-EG"/>
          </w:rPr>
          <w:t>=</w:t>
        </w:r>
        <w:r>
          <w:rPr>
            <w:b/>
            <w:bCs/>
            <w:sz w:val="40"/>
            <w:szCs w:val="60"/>
            <w:lang w:bidi="ar-EG"/>
          </w:rPr>
          <w:t>&gt; New tag &lt;progress&gt;&lt;/progress&gt;</w:t>
        </w:r>
      </w:ins>
    </w:p>
    <w:p w14:paraId="058C5DD0" w14:textId="67D8CE41" w:rsidR="004D08E0" w:rsidRDefault="004D08E0" w:rsidP="004D08E0">
      <w:pPr>
        <w:rPr>
          <w:ins w:id="5" w:author="Eng/Ahmed Sherif" w:date="2020-11-15T20:49:00Z"/>
          <w:b/>
          <w:bCs/>
          <w:sz w:val="32"/>
          <w:szCs w:val="60"/>
          <w:lang w:bidi="ar-EG"/>
        </w:rPr>
      </w:pPr>
      <w:ins w:id="6" w:author="Eng/Ahmed Sherif" w:date="2020-11-15T20:48:00Z">
        <w:r>
          <w:rPr>
            <w:b/>
            <w:bCs/>
            <w:sz w:val="32"/>
            <w:szCs w:val="60"/>
            <w:lang w:bidi="ar-EG"/>
          </w:rPr>
          <w:t>That make loading b</w:t>
        </w:r>
      </w:ins>
      <w:ins w:id="7" w:author="Eng/Ahmed Sherif" w:date="2020-11-15T20:49:00Z">
        <w:r>
          <w:rPr>
            <w:b/>
            <w:bCs/>
            <w:sz w:val="32"/>
            <w:szCs w:val="60"/>
            <w:lang w:bidi="ar-EG"/>
          </w:rPr>
          <w:t xml:space="preserve">ar for any thing long </w:t>
        </w:r>
      </w:ins>
    </w:p>
    <w:p w14:paraId="060ED285" w14:textId="441F981B" w:rsidR="00D84B49" w:rsidRDefault="004D08E0">
      <w:pPr>
        <w:rPr>
          <w:ins w:id="8" w:author="Eng/Ahmed Sherif" w:date="2020-11-19T12:24:00Z"/>
          <w:b/>
          <w:bCs/>
          <w:sz w:val="32"/>
          <w:szCs w:val="60"/>
          <w:lang w:bidi="ar-EG"/>
        </w:rPr>
      </w:pPr>
      <w:ins w:id="9" w:author="Eng/Ahmed Sherif" w:date="2020-11-15T20:49:00Z">
        <w:r>
          <w:rPr>
            <w:b/>
            <w:bCs/>
            <w:sz w:val="32"/>
            <w:szCs w:val="60"/>
            <w:lang w:bidi="ar-EG"/>
          </w:rPr>
          <w:t>Code : &lt;progress value=”</w:t>
        </w:r>
        <w:r w:rsidR="00317747">
          <w:rPr>
            <w:b/>
            <w:bCs/>
            <w:sz w:val="32"/>
            <w:szCs w:val="60"/>
            <w:lang w:bidi="ar-EG"/>
          </w:rPr>
          <w:t>7</w:t>
        </w:r>
        <w:r>
          <w:rPr>
            <w:b/>
            <w:bCs/>
            <w:sz w:val="32"/>
            <w:szCs w:val="60"/>
            <w:lang w:bidi="ar-EG"/>
          </w:rPr>
          <w:t>”</w:t>
        </w:r>
        <w:r w:rsidR="00317747">
          <w:rPr>
            <w:b/>
            <w:bCs/>
            <w:sz w:val="32"/>
            <w:szCs w:val="60"/>
            <w:lang w:bidi="ar-EG"/>
          </w:rPr>
          <w:t xml:space="preserve"> max=”10”</w:t>
        </w:r>
        <w:r>
          <w:rPr>
            <w:b/>
            <w:bCs/>
            <w:sz w:val="32"/>
            <w:szCs w:val="60"/>
            <w:lang w:bidi="ar-EG"/>
          </w:rPr>
          <w:t>&gt;</w:t>
        </w:r>
      </w:ins>
      <w:ins w:id="10" w:author="Eng/Ahmed Sherif" w:date="2020-11-15T20:50:00Z">
        <w:r w:rsidR="00317747">
          <w:rPr>
            <w:b/>
            <w:bCs/>
            <w:sz w:val="32"/>
            <w:szCs w:val="60"/>
            <w:lang w:bidi="ar-EG"/>
          </w:rPr>
          <w:t>design&lt;/</w:t>
        </w:r>
      </w:ins>
      <w:ins w:id="11" w:author="Eng/Ahmed Sherif" w:date="2020-11-19T12:24:00Z">
        <w:r w:rsidR="004853A2">
          <w:rPr>
            <w:b/>
            <w:bCs/>
            <w:sz w:val="32"/>
            <w:szCs w:val="60"/>
            <w:lang w:bidi="ar-EG"/>
          </w:rPr>
          <w:t>pro</w:t>
        </w:r>
      </w:ins>
      <w:ins w:id="12" w:author="Eng/Ahmed Sherif" w:date="2020-11-15T20:50:00Z">
        <w:r w:rsidR="00317747">
          <w:rPr>
            <w:b/>
            <w:bCs/>
            <w:sz w:val="32"/>
            <w:szCs w:val="60"/>
            <w:lang w:bidi="ar-EG"/>
          </w:rPr>
          <w:t>gress&gt;</w:t>
        </w:r>
      </w:ins>
    </w:p>
    <w:p w14:paraId="0B1B2465" w14:textId="349D9C5F" w:rsidR="004853A2" w:rsidRDefault="004853A2" w:rsidP="004853A2">
      <w:pPr>
        <w:rPr>
          <w:ins w:id="13" w:author="Eng/Ahmed Sherif" w:date="2020-11-15T21:02:00Z"/>
          <w:b/>
          <w:bCs/>
          <w:sz w:val="32"/>
          <w:szCs w:val="60"/>
          <w:lang w:bidi="ar-EG"/>
        </w:rPr>
        <w:pPrChange w:id="14" w:author="Eng/Ahmed Sherif" w:date="2020-11-19T12:24:00Z">
          <w:pPr/>
        </w:pPrChange>
      </w:pPr>
      <w:ins w:id="15" w:author="Eng/Ahmed Sherif" w:date="2020-11-19T12:24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5959DB19" w14:textId="2A1834C3" w:rsidR="00D84B49" w:rsidRDefault="00217E51" w:rsidP="00D84B49">
      <w:pPr>
        <w:rPr>
          <w:ins w:id="16" w:author="Eng/Ahmed Sherif" w:date="2020-11-15T21:02:00Z"/>
          <w:b/>
          <w:bCs/>
          <w:sz w:val="40"/>
          <w:szCs w:val="60"/>
          <w:lang w:bidi="ar-EG"/>
        </w:rPr>
      </w:pPr>
      <w:ins w:id="17" w:author="Eng/Ahmed Sherif" w:date="2020-11-15T21:04:00Z">
        <w:r>
          <w:rPr>
            <w:b/>
            <w:bCs/>
            <w:noProof/>
            <w:sz w:val="40"/>
            <w:szCs w:val="60"/>
            <w:lang w:bidi="ar-EG"/>
          </w:rPr>
          <w:drawing>
            <wp:anchor distT="0" distB="0" distL="114300" distR="114300" simplePos="0" relativeHeight="251659264" behindDoc="1" locked="0" layoutInCell="1" allowOverlap="1" wp14:anchorId="01316438" wp14:editId="61A3B396">
              <wp:simplePos x="0" y="0"/>
              <wp:positionH relativeFrom="column">
                <wp:posOffset>1127760</wp:posOffset>
              </wp:positionH>
              <wp:positionV relativeFrom="paragraph">
                <wp:posOffset>504825</wp:posOffset>
              </wp:positionV>
              <wp:extent cx="3263785" cy="1440180"/>
              <wp:effectExtent l="0" t="0" r="0" b="7620"/>
              <wp:wrapTopAndBottom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63785" cy="144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8" w:author="Eng/Ahmed Sherif" w:date="2020-11-15T21:02:00Z">
        <w:r w:rsidR="00D84B49" w:rsidRPr="004D08E0">
          <w:rPr>
            <w:b/>
            <w:bCs/>
            <w:sz w:val="40"/>
            <w:szCs w:val="60"/>
            <w:lang w:bidi="ar-EG"/>
          </w:rPr>
          <w:t>=</w:t>
        </w:r>
        <w:r w:rsidR="00D84B49">
          <w:rPr>
            <w:b/>
            <w:bCs/>
            <w:sz w:val="40"/>
            <w:szCs w:val="60"/>
            <w:lang w:bidi="ar-EG"/>
          </w:rPr>
          <w:t>&gt; New tag &lt;meter&gt;&lt;/meter&gt;</w:t>
        </w:r>
      </w:ins>
    </w:p>
    <w:p w14:paraId="1FFBF9A1" w14:textId="76D6D0E1" w:rsidR="00D84B49" w:rsidRDefault="00D84B49" w:rsidP="00D84B49">
      <w:pPr>
        <w:rPr>
          <w:ins w:id="19" w:author="Eng/Ahmed Sherif" w:date="2020-11-15T21:02:00Z"/>
          <w:b/>
          <w:bCs/>
          <w:sz w:val="40"/>
          <w:szCs w:val="60"/>
          <w:lang w:bidi="ar-EG"/>
        </w:rPr>
      </w:pPr>
    </w:p>
    <w:p w14:paraId="06B1046F" w14:textId="3E195B5C" w:rsidR="004853A2" w:rsidRPr="004853A2" w:rsidRDefault="004853A2" w:rsidP="004853A2">
      <w:pPr>
        <w:rPr>
          <w:ins w:id="20" w:author="Eng/Ahmed Sherif" w:date="2020-11-19T12:25:00Z"/>
          <w:b/>
          <w:bCs/>
          <w:sz w:val="32"/>
          <w:szCs w:val="60"/>
          <w:lang w:bidi="ar-EG"/>
          <w:rPrChange w:id="21" w:author="Eng/Ahmed Sherif" w:date="2020-11-19T12:25:00Z">
            <w:rPr>
              <w:ins w:id="22" w:author="Eng/Ahmed Sherif" w:date="2020-11-19T12:25:00Z"/>
              <w:b/>
              <w:bCs/>
              <w:sz w:val="40"/>
              <w:szCs w:val="60"/>
              <w:lang w:bidi="ar-EG"/>
            </w:rPr>
          </w:rPrChange>
        </w:rPr>
        <w:pPrChange w:id="23" w:author="Eng/Ahmed Sherif" w:date="2020-11-19T12:25:00Z">
          <w:pPr/>
        </w:pPrChange>
      </w:pPr>
      <w:ins w:id="24" w:author="Eng/Ahmed Sherif" w:date="2020-11-19T12:25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75EF3E6C" w14:textId="1D84B218" w:rsidR="00B251A0" w:rsidRDefault="00B251A0" w:rsidP="00B251A0">
      <w:pPr>
        <w:rPr>
          <w:ins w:id="25" w:author="Eng/Ahmed Sherif" w:date="2020-11-16T22:04:00Z"/>
          <w:b/>
          <w:bCs/>
          <w:sz w:val="40"/>
          <w:szCs w:val="60"/>
          <w:lang w:bidi="ar-EG"/>
        </w:rPr>
      </w:pPr>
      <w:ins w:id="26" w:author="Eng/Ahmed Sherif" w:date="2020-11-16T22:04:00Z">
        <w:r w:rsidRPr="004D08E0">
          <w:rPr>
            <w:b/>
            <w:bCs/>
            <w:sz w:val="40"/>
            <w:szCs w:val="60"/>
            <w:lang w:bidi="ar-EG"/>
          </w:rPr>
          <w:t>=</w:t>
        </w:r>
        <w:r>
          <w:rPr>
            <w:b/>
            <w:bCs/>
            <w:sz w:val="40"/>
            <w:szCs w:val="60"/>
            <w:lang w:bidi="ar-EG"/>
          </w:rPr>
          <w:t>&gt; New tag &lt;details&gt;&lt;/details&gt;</w:t>
        </w:r>
      </w:ins>
    </w:p>
    <w:p w14:paraId="6176F3DB" w14:textId="5CB89E91" w:rsidR="00B251A0" w:rsidRDefault="00B251A0" w:rsidP="00B251A0">
      <w:pPr>
        <w:rPr>
          <w:ins w:id="27" w:author="Eng/Ahmed Sherif" w:date="2020-11-16T22:05:00Z"/>
          <w:b/>
          <w:bCs/>
          <w:sz w:val="32"/>
          <w:szCs w:val="60"/>
          <w:lang w:bidi="ar-EG"/>
        </w:rPr>
      </w:pPr>
      <w:ins w:id="28" w:author="Eng/Ahmed Sherif" w:date="2020-11-16T22:04:00Z">
        <w:r>
          <w:rPr>
            <w:b/>
            <w:bCs/>
            <w:sz w:val="32"/>
            <w:szCs w:val="60"/>
            <w:lang w:bidi="ar-EG"/>
          </w:rPr>
          <w:t xml:space="preserve">For make something hide when you click on it it’s </w:t>
        </w:r>
      </w:ins>
      <w:ins w:id="29" w:author="Eng/Ahmed Sherif" w:date="2020-11-16T22:05:00Z">
        <w:r>
          <w:rPr>
            <w:b/>
            <w:bCs/>
            <w:sz w:val="32"/>
            <w:szCs w:val="60"/>
            <w:lang w:bidi="ar-EG"/>
          </w:rPr>
          <w:t xml:space="preserve">show for you </w:t>
        </w:r>
      </w:ins>
    </w:p>
    <w:p w14:paraId="31A7FD23" w14:textId="652DC99E" w:rsidR="00B251A0" w:rsidRDefault="00B251A0" w:rsidP="00B251A0">
      <w:pPr>
        <w:rPr>
          <w:ins w:id="30" w:author="Eng/Ahmed Sherif" w:date="2020-11-16T22:07:00Z"/>
          <w:b/>
          <w:bCs/>
          <w:sz w:val="32"/>
          <w:szCs w:val="60"/>
          <w:lang w:bidi="ar-EG"/>
        </w:rPr>
      </w:pPr>
      <w:ins w:id="31" w:author="Eng/Ahmed Sherif" w:date="2020-11-16T22:06:00Z">
        <w:r>
          <w:rPr>
            <w:b/>
            <w:bCs/>
            <w:sz w:val="32"/>
            <w:szCs w:val="60"/>
            <w:lang w:bidi="ar-EG"/>
          </w:rPr>
          <w:t>You can use &lt;summary&gt;</w:t>
        </w:r>
      </w:ins>
      <w:ins w:id="32" w:author="Eng/Ahmed Sherif" w:date="2020-11-16T22:07:00Z">
        <w:r>
          <w:rPr>
            <w:b/>
            <w:bCs/>
            <w:sz w:val="32"/>
            <w:szCs w:val="60"/>
            <w:lang w:bidi="ar-EG"/>
          </w:rPr>
          <w:t>for give the details address will show for user&lt;/summary&gt;</w:t>
        </w:r>
      </w:ins>
    </w:p>
    <w:p w14:paraId="289CA005" w14:textId="03BCEC8C" w:rsidR="00B251A0" w:rsidRPr="00B251A0" w:rsidRDefault="00217E51" w:rsidP="00B251A0">
      <w:pPr>
        <w:rPr>
          <w:ins w:id="33" w:author="Eng/Ahmed Sherif" w:date="2020-11-16T22:04:00Z"/>
          <w:b/>
          <w:bCs/>
          <w:sz w:val="32"/>
          <w:szCs w:val="60"/>
          <w:lang w:bidi="ar-EG"/>
          <w:rPrChange w:id="34" w:author="Eng/Ahmed Sherif" w:date="2020-11-16T22:04:00Z">
            <w:rPr>
              <w:ins w:id="35" w:author="Eng/Ahmed Sherif" w:date="2020-11-16T22:04:00Z"/>
              <w:b/>
              <w:bCs/>
              <w:sz w:val="40"/>
              <w:szCs w:val="60"/>
              <w:lang w:bidi="ar-EG"/>
            </w:rPr>
          </w:rPrChange>
        </w:rPr>
      </w:pPr>
      <w:ins w:id="36" w:author="Eng/Ahmed Sherif" w:date="2020-11-16T22:09:00Z">
        <w:r>
          <w:rPr>
            <w:b/>
            <w:bCs/>
            <w:noProof/>
            <w:sz w:val="32"/>
            <w:szCs w:val="60"/>
            <w:lang w:bidi="ar-EG"/>
          </w:rPr>
          <w:lastRenderedPageBreak/>
          <w:drawing>
            <wp:anchor distT="0" distB="0" distL="114300" distR="114300" simplePos="0" relativeHeight="251658240" behindDoc="1" locked="0" layoutInCell="1" allowOverlap="1" wp14:anchorId="69F09449" wp14:editId="14E43130">
              <wp:simplePos x="0" y="0"/>
              <wp:positionH relativeFrom="column">
                <wp:posOffset>1508760</wp:posOffset>
              </wp:positionH>
              <wp:positionV relativeFrom="paragraph">
                <wp:posOffset>422275</wp:posOffset>
              </wp:positionV>
              <wp:extent cx="2766060" cy="1341120"/>
              <wp:effectExtent l="0" t="0" r="0" b="0"/>
              <wp:wrapTopAndBottom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66060" cy="1341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37" w:author="Eng/Ahmed Sherif" w:date="2020-11-16T22:07:00Z">
        <w:r w:rsidR="00B251A0">
          <w:rPr>
            <w:b/>
            <w:bCs/>
            <w:sz w:val="32"/>
            <w:szCs w:val="60"/>
            <w:lang w:bidi="ar-EG"/>
          </w:rPr>
          <w:t xml:space="preserve">You can make it’s open default by use &lt;details </w:t>
        </w:r>
      </w:ins>
      <w:ins w:id="38" w:author="Eng/Ahmed Sherif" w:date="2020-11-16T22:08:00Z">
        <w:r w:rsidR="00B251A0">
          <w:rPr>
            <w:b/>
            <w:bCs/>
            <w:sz w:val="32"/>
            <w:szCs w:val="60"/>
            <w:lang w:bidi="ar-EG"/>
          </w:rPr>
          <w:t>open&gt;</w:t>
        </w:r>
      </w:ins>
    </w:p>
    <w:p w14:paraId="2CDDF056" w14:textId="0102CF45" w:rsidR="00D84B49" w:rsidRDefault="00D84B49" w:rsidP="004D08E0">
      <w:pPr>
        <w:rPr>
          <w:ins w:id="39" w:author="Eng/Ahmed Sherif" w:date="2020-11-16T22:10:00Z"/>
          <w:b/>
          <w:bCs/>
          <w:sz w:val="32"/>
          <w:szCs w:val="60"/>
          <w:lang w:bidi="ar-EG"/>
        </w:rPr>
      </w:pPr>
    </w:p>
    <w:p w14:paraId="63D62BC8" w14:textId="447B43A1" w:rsidR="00217E51" w:rsidRDefault="004853A2" w:rsidP="004853A2">
      <w:pPr>
        <w:rPr>
          <w:ins w:id="40" w:author="Eng/Ahmed Sherif" w:date="2020-11-16T22:10:00Z"/>
          <w:b/>
          <w:bCs/>
          <w:sz w:val="32"/>
          <w:szCs w:val="60"/>
          <w:lang w:bidi="ar-EG"/>
        </w:rPr>
        <w:pPrChange w:id="41" w:author="Eng/Ahmed Sherif" w:date="2020-11-19T12:25:00Z">
          <w:pPr/>
        </w:pPrChange>
      </w:pPr>
      <w:ins w:id="42" w:author="Eng/Ahmed Sherif" w:date="2020-11-19T12:25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3AB1E31C" w14:textId="7567791E" w:rsidR="00217E51" w:rsidRDefault="00217E51" w:rsidP="00217E51">
      <w:pPr>
        <w:rPr>
          <w:ins w:id="43" w:author="Eng/Ahmed Sherif" w:date="2020-11-16T22:14:00Z"/>
          <w:b/>
          <w:bCs/>
          <w:sz w:val="40"/>
          <w:szCs w:val="60"/>
          <w:lang w:bidi="ar-EG"/>
        </w:rPr>
      </w:pPr>
      <w:ins w:id="44" w:author="Eng/Ahmed Sherif" w:date="2020-11-16T22:13:00Z">
        <w:r w:rsidRPr="004D08E0">
          <w:rPr>
            <w:b/>
            <w:bCs/>
            <w:sz w:val="40"/>
            <w:szCs w:val="60"/>
            <w:lang w:bidi="ar-EG"/>
          </w:rPr>
          <w:t>=</w:t>
        </w:r>
        <w:r>
          <w:rPr>
            <w:b/>
            <w:bCs/>
            <w:sz w:val="40"/>
            <w:szCs w:val="60"/>
            <w:lang w:bidi="ar-EG"/>
          </w:rPr>
          <w:t>&gt; New tag &lt;mark&gt;&lt;/</w:t>
        </w:r>
      </w:ins>
      <w:ins w:id="45" w:author="Eng/Ahmed Sherif" w:date="2020-11-16T22:14:00Z">
        <w:r>
          <w:rPr>
            <w:b/>
            <w:bCs/>
            <w:sz w:val="40"/>
            <w:szCs w:val="60"/>
            <w:lang w:bidi="ar-EG"/>
          </w:rPr>
          <w:t>mark</w:t>
        </w:r>
      </w:ins>
      <w:ins w:id="46" w:author="Eng/Ahmed Sherif" w:date="2020-11-16T22:13:00Z">
        <w:r>
          <w:rPr>
            <w:b/>
            <w:bCs/>
            <w:sz w:val="40"/>
            <w:szCs w:val="60"/>
            <w:lang w:bidi="ar-EG"/>
          </w:rPr>
          <w:t>&gt;</w:t>
        </w:r>
      </w:ins>
    </w:p>
    <w:p w14:paraId="34873059" w14:textId="77777777" w:rsidR="004853A2" w:rsidRDefault="00217E51" w:rsidP="00217E51">
      <w:pPr>
        <w:rPr>
          <w:ins w:id="47" w:author="Eng/Ahmed Sherif" w:date="2020-11-19T12:25:00Z"/>
          <w:b/>
          <w:bCs/>
          <w:sz w:val="32"/>
          <w:szCs w:val="60"/>
          <w:lang w:bidi="ar-EG"/>
        </w:rPr>
      </w:pPr>
      <w:ins w:id="48" w:author="Eng/Ahmed Sherif" w:date="2020-11-16T22:14:00Z">
        <w:r>
          <w:rPr>
            <w:b/>
            <w:bCs/>
            <w:sz w:val="32"/>
            <w:szCs w:val="60"/>
            <w:lang w:bidi="ar-EG"/>
          </w:rPr>
          <w:t xml:space="preserve">For make a mark for any words with color, also you can edit it with </w:t>
        </w:r>
        <w:proofErr w:type="spellStart"/>
        <w:r>
          <w:rPr>
            <w:b/>
            <w:bCs/>
            <w:sz w:val="32"/>
            <w:szCs w:val="60"/>
            <w:lang w:bidi="ar-EG"/>
          </w:rPr>
          <w:t>css</w:t>
        </w:r>
      </w:ins>
      <w:proofErr w:type="spellEnd"/>
    </w:p>
    <w:p w14:paraId="1D9E65A5" w14:textId="30B0A7A9" w:rsidR="00217E51" w:rsidRPr="00217E51" w:rsidRDefault="004853A2" w:rsidP="004853A2">
      <w:pPr>
        <w:rPr>
          <w:ins w:id="49" w:author="Eng/Ahmed Sherif" w:date="2020-11-16T22:13:00Z"/>
          <w:b/>
          <w:bCs/>
          <w:sz w:val="32"/>
          <w:szCs w:val="60"/>
          <w:lang w:bidi="ar-EG"/>
          <w:rPrChange w:id="50" w:author="Eng/Ahmed Sherif" w:date="2020-11-16T22:14:00Z">
            <w:rPr>
              <w:ins w:id="51" w:author="Eng/Ahmed Sherif" w:date="2020-11-16T22:13:00Z"/>
              <w:b/>
              <w:bCs/>
              <w:sz w:val="40"/>
              <w:szCs w:val="60"/>
              <w:lang w:bidi="ar-EG"/>
            </w:rPr>
          </w:rPrChange>
        </w:rPr>
        <w:pPrChange w:id="52" w:author="Eng/Ahmed Sherif" w:date="2020-11-19T12:25:00Z">
          <w:pPr/>
        </w:pPrChange>
      </w:pPr>
      <w:ins w:id="53" w:author="Eng/Ahmed Sherif" w:date="2020-11-19T12:25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  <w:ins w:id="54" w:author="Eng/Ahmed Sherif" w:date="2020-11-16T22:14:00Z">
        <w:r w:rsidR="00217E51">
          <w:rPr>
            <w:b/>
            <w:bCs/>
            <w:sz w:val="32"/>
            <w:szCs w:val="60"/>
            <w:lang w:bidi="ar-EG"/>
          </w:rPr>
          <w:t xml:space="preserve"> </w:t>
        </w:r>
      </w:ins>
    </w:p>
    <w:p w14:paraId="7C369CA2" w14:textId="1B6A2E8B" w:rsidR="00217E51" w:rsidRDefault="001666E6" w:rsidP="001666E6">
      <w:pPr>
        <w:rPr>
          <w:ins w:id="55" w:author="Eng/Ahmed Sherif" w:date="2020-11-18T11:15:00Z"/>
          <w:b/>
          <w:bCs/>
          <w:sz w:val="40"/>
          <w:szCs w:val="60"/>
          <w:lang w:bidi="ar-EG"/>
        </w:rPr>
      </w:pPr>
      <w:ins w:id="56" w:author="Eng/Ahmed Sherif" w:date="2020-11-18T11:15:00Z">
        <w:r w:rsidRPr="001666E6">
          <w:rPr>
            <w:b/>
            <w:bCs/>
            <w:sz w:val="40"/>
            <w:szCs w:val="60"/>
            <w:lang w:bidi="ar-EG"/>
          </w:rPr>
          <w:t>=</w:t>
        </w:r>
        <w:r>
          <w:rPr>
            <w:b/>
            <w:bCs/>
            <w:sz w:val="40"/>
            <w:szCs w:val="60"/>
            <w:lang w:bidi="ar-EG"/>
          </w:rPr>
          <w:t>&gt; New tag &lt;figure&gt;&lt;/figure&gt;</w:t>
        </w:r>
      </w:ins>
    </w:p>
    <w:p w14:paraId="0476E57E" w14:textId="1F522C30" w:rsidR="001666E6" w:rsidRDefault="001666E6" w:rsidP="001666E6">
      <w:pPr>
        <w:rPr>
          <w:ins w:id="57" w:author="Eng/Ahmed Sherif" w:date="2020-11-18T11:16:00Z"/>
          <w:b/>
          <w:bCs/>
          <w:sz w:val="32"/>
          <w:szCs w:val="60"/>
          <w:lang w:bidi="ar-EG"/>
        </w:rPr>
      </w:pPr>
      <w:ins w:id="58" w:author="Eng/Ahmed Sherif" w:date="2020-11-18T11:15:00Z">
        <w:r>
          <w:rPr>
            <w:b/>
            <w:bCs/>
            <w:sz w:val="32"/>
            <w:szCs w:val="60"/>
            <w:lang w:bidi="ar-EG"/>
          </w:rPr>
          <w:t xml:space="preserve">That place to describe some thing or </w:t>
        </w:r>
      </w:ins>
      <w:ins w:id="59" w:author="Eng/Ahmed Sherif" w:date="2020-11-18T11:16:00Z">
        <w:r>
          <w:rPr>
            <w:b/>
            <w:bCs/>
            <w:sz w:val="32"/>
            <w:szCs w:val="60"/>
            <w:lang w:bidi="ar-EG"/>
          </w:rPr>
          <w:t xml:space="preserve">you can photo or p , </w:t>
        </w:r>
        <w:proofErr w:type="spellStart"/>
        <w:r>
          <w:rPr>
            <w:b/>
            <w:bCs/>
            <w:sz w:val="32"/>
            <w:szCs w:val="60"/>
            <w:lang w:bidi="ar-EG"/>
          </w:rPr>
          <w:t>Some thing</w:t>
        </w:r>
        <w:proofErr w:type="spellEnd"/>
        <w:r>
          <w:rPr>
            <w:b/>
            <w:bCs/>
            <w:sz w:val="32"/>
            <w:szCs w:val="60"/>
            <w:lang w:bidi="ar-EG"/>
          </w:rPr>
          <w:t xml:space="preserve"> like div </w:t>
        </w:r>
      </w:ins>
    </w:p>
    <w:p w14:paraId="2E75E70F" w14:textId="299770C8" w:rsidR="001666E6" w:rsidRDefault="001666E6" w:rsidP="001666E6">
      <w:pPr>
        <w:rPr>
          <w:ins w:id="60" w:author="Eng/Ahmed Sherif" w:date="2020-11-18T11:16:00Z"/>
          <w:b/>
          <w:bCs/>
          <w:sz w:val="32"/>
          <w:szCs w:val="60"/>
          <w:lang w:bidi="ar-EG"/>
        </w:rPr>
      </w:pPr>
      <w:ins w:id="61" w:author="Eng/Ahmed Sherif" w:date="2020-11-18T11:16:00Z">
        <w:r>
          <w:rPr>
            <w:b/>
            <w:bCs/>
            <w:sz w:val="32"/>
            <w:szCs w:val="60"/>
            <w:lang w:bidi="ar-EG"/>
          </w:rPr>
          <w:t>You can use &lt;</w:t>
        </w:r>
        <w:proofErr w:type="spellStart"/>
        <w:r>
          <w:rPr>
            <w:b/>
            <w:bCs/>
            <w:sz w:val="32"/>
            <w:szCs w:val="60"/>
            <w:lang w:bidi="ar-EG"/>
          </w:rPr>
          <w:t>figcaption</w:t>
        </w:r>
        <w:proofErr w:type="spellEnd"/>
        <w:r>
          <w:rPr>
            <w:b/>
            <w:bCs/>
            <w:sz w:val="32"/>
            <w:szCs w:val="60"/>
            <w:lang w:bidi="ar-EG"/>
          </w:rPr>
          <w:t>&gt;&lt;/</w:t>
        </w:r>
        <w:proofErr w:type="spellStart"/>
        <w:r>
          <w:rPr>
            <w:b/>
            <w:bCs/>
            <w:sz w:val="32"/>
            <w:szCs w:val="60"/>
            <w:lang w:bidi="ar-EG"/>
          </w:rPr>
          <w:t>figcaption</w:t>
        </w:r>
        <w:proofErr w:type="spellEnd"/>
        <w:r>
          <w:rPr>
            <w:b/>
            <w:bCs/>
            <w:sz w:val="32"/>
            <w:szCs w:val="60"/>
            <w:lang w:bidi="ar-EG"/>
          </w:rPr>
          <w:t>&gt;</w:t>
        </w:r>
      </w:ins>
    </w:p>
    <w:p w14:paraId="2C72CB49" w14:textId="54375BDD" w:rsidR="00A279D2" w:rsidRDefault="001666E6" w:rsidP="00A279D2">
      <w:pPr>
        <w:rPr>
          <w:ins w:id="62" w:author="Eng/Ahmed Sherif" w:date="2020-11-19T12:25:00Z"/>
          <w:b/>
          <w:bCs/>
          <w:sz w:val="32"/>
          <w:szCs w:val="60"/>
          <w:lang w:bidi="ar-EG"/>
        </w:rPr>
      </w:pPr>
      <w:ins w:id="63" w:author="Eng/Ahmed Sherif" w:date="2020-11-18T11:16:00Z">
        <w:r>
          <w:rPr>
            <w:b/>
            <w:bCs/>
            <w:sz w:val="32"/>
            <w:szCs w:val="60"/>
            <w:lang w:bidi="ar-EG"/>
          </w:rPr>
          <w:t>It’s li</w:t>
        </w:r>
      </w:ins>
      <w:ins w:id="64" w:author="Eng/Ahmed Sherif" w:date="2020-11-18T11:17:00Z">
        <w:r>
          <w:rPr>
            <w:b/>
            <w:bCs/>
            <w:sz w:val="32"/>
            <w:szCs w:val="60"/>
            <w:lang w:bidi="ar-EG"/>
          </w:rPr>
          <w:t>ke legend in field set , give address to figure</w:t>
        </w:r>
      </w:ins>
    </w:p>
    <w:p w14:paraId="6ACC1775" w14:textId="2A1EF12A" w:rsidR="004853A2" w:rsidRDefault="004853A2" w:rsidP="004853A2">
      <w:pPr>
        <w:rPr>
          <w:ins w:id="65" w:author="Eng/Ahmed Sherif" w:date="2020-11-18T11:26:00Z"/>
          <w:b/>
          <w:bCs/>
          <w:sz w:val="32"/>
          <w:szCs w:val="60"/>
          <w:lang w:bidi="ar-EG"/>
        </w:rPr>
        <w:pPrChange w:id="66" w:author="Eng/Ahmed Sherif" w:date="2020-11-19T12:25:00Z">
          <w:pPr/>
        </w:pPrChange>
      </w:pPr>
      <w:ins w:id="67" w:author="Eng/Ahmed Sherif" w:date="2020-11-19T12:25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523D5F54" w14:textId="72F06C0C" w:rsidR="00217E51" w:rsidRDefault="00A279D2" w:rsidP="00217E51">
      <w:pPr>
        <w:rPr>
          <w:ins w:id="68" w:author="Eng/Ahmed Sherif" w:date="2020-11-18T11:27:00Z"/>
          <w:b/>
          <w:bCs/>
          <w:sz w:val="40"/>
          <w:szCs w:val="60"/>
          <w:lang w:bidi="ar-EG"/>
        </w:rPr>
      </w:pPr>
      <w:ins w:id="69" w:author="Eng/Ahmed Sherif" w:date="2020-11-18T11:26:00Z">
        <w:r>
          <w:rPr>
            <w:b/>
            <w:bCs/>
            <w:sz w:val="40"/>
            <w:szCs w:val="60"/>
            <w:lang w:bidi="ar-EG"/>
          </w:rPr>
          <w:t>=&gt; New tag &lt;time&gt;&lt;/time</w:t>
        </w:r>
      </w:ins>
      <w:ins w:id="70" w:author="Eng/Ahmed Sherif" w:date="2020-11-18T11:27:00Z">
        <w:r>
          <w:rPr>
            <w:b/>
            <w:bCs/>
            <w:sz w:val="40"/>
            <w:szCs w:val="60"/>
            <w:lang w:bidi="ar-EG"/>
          </w:rPr>
          <w:t>&gt;</w:t>
        </w:r>
      </w:ins>
    </w:p>
    <w:p w14:paraId="0C6DEECA" w14:textId="4528E3ED" w:rsidR="00A279D2" w:rsidRDefault="00A279D2" w:rsidP="00217E51">
      <w:pPr>
        <w:rPr>
          <w:ins w:id="71" w:author="Eng/Ahmed Sherif" w:date="2020-11-18T11:27:00Z"/>
          <w:b/>
          <w:bCs/>
          <w:sz w:val="32"/>
          <w:szCs w:val="60"/>
          <w:lang w:bidi="ar-EG"/>
        </w:rPr>
      </w:pPr>
      <w:ins w:id="72" w:author="Eng/Ahmed Sherif" w:date="2020-11-18T11:27:00Z">
        <w:r>
          <w:rPr>
            <w:b/>
            <w:bCs/>
            <w:sz w:val="32"/>
            <w:szCs w:val="60"/>
            <w:lang w:bidi="ar-EG"/>
          </w:rPr>
          <w:t>It’s have lot of features</w:t>
        </w:r>
      </w:ins>
    </w:p>
    <w:p w14:paraId="4CBCC726" w14:textId="35B0A1BA" w:rsidR="00A279D2" w:rsidRDefault="00A279D2" w:rsidP="00A279D2">
      <w:pPr>
        <w:pStyle w:val="ListParagraph"/>
        <w:numPr>
          <w:ilvl w:val="0"/>
          <w:numId w:val="7"/>
        </w:numPr>
        <w:rPr>
          <w:ins w:id="73" w:author="Eng/Ahmed Sherif" w:date="2020-11-18T11:28:00Z"/>
          <w:b/>
          <w:bCs/>
          <w:sz w:val="32"/>
          <w:szCs w:val="60"/>
          <w:lang w:bidi="ar-EG"/>
        </w:rPr>
      </w:pPr>
      <w:ins w:id="74" w:author="Eng/Ahmed Sherif" w:date="2020-11-18T11:27:00Z">
        <w:r>
          <w:rPr>
            <w:b/>
            <w:bCs/>
            <w:sz w:val="32"/>
            <w:szCs w:val="60"/>
            <w:lang w:bidi="ar-EG"/>
          </w:rPr>
          <w:t>If you use it can any one form other locat</w:t>
        </w:r>
      </w:ins>
      <w:ins w:id="75" w:author="Eng/Ahmed Sherif" w:date="2020-11-18T11:28:00Z">
        <w:r>
          <w:rPr>
            <w:b/>
            <w:bCs/>
            <w:sz w:val="32"/>
            <w:szCs w:val="60"/>
            <w:lang w:bidi="ar-EG"/>
          </w:rPr>
          <w:t xml:space="preserve">ion transfer it to his local time </w:t>
        </w:r>
      </w:ins>
    </w:p>
    <w:p w14:paraId="543937C2" w14:textId="38F0F9B5" w:rsidR="00A279D2" w:rsidRDefault="00A279D2" w:rsidP="00A279D2">
      <w:pPr>
        <w:pStyle w:val="ListParagraph"/>
        <w:numPr>
          <w:ilvl w:val="0"/>
          <w:numId w:val="7"/>
        </w:numPr>
        <w:rPr>
          <w:ins w:id="76" w:author="Eng/Ahmed Sherif" w:date="2020-11-18T11:29:00Z"/>
          <w:b/>
          <w:bCs/>
          <w:sz w:val="32"/>
          <w:szCs w:val="60"/>
          <w:lang w:bidi="ar-EG"/>
        </w:rPr>
      </w:pPr>
      <w:ins w:id="77" w:author="Eng/Ahmed Sherif" w:date="2020-11-18T11:28:00Z">
        <w:r>
          <w:rPr>
            <w:b/>
            <w:bCs/>
            <w:sz w:val="32"/>
            <w:szCs w:val="60"/>
            <w:lang w:bidi="ar-EG"/>
          </w:rPr>
          <w:t xml:space="preserve">Help in search engine </w:t>
        </w:r>
      </w:ins>
    </w:p>
    <w:p w14:paraId="0FA85545" w14:textId="7C786AA9" w:rsidR="00A279D2" w:rsidRPr="00A279D2" w:rsidRDefault="00A279D2">
      <w:pPr>
        <w:ind w:left="360"/>
        <w:rPr>
          <w:ins w:id="78" w:author="Eng/Ahmed Sherif" w:date="2020-11-18T11:29:00Z"/>
          <w:b/>
          <w:bCs/>
          <w:sz w:val="32"/>
          <w:szCs w:val="60"/>
          <w:lang w:bidi="ar-EG"/>
          <w:rPrChange w:id="79" w:author="Eng/Ahmed Sherif" w:date="2020-11-18T11:29:00Z">
            <w:rPr>
              <w:ins w:id="80" w:author="Eng/Ahmed Sherif" w:date="2020-11-18T11:29:00Z"/>
              <w:lang w:bidi="ar-EG"/>
            </w:rPr>
          </w:rPrChange>
        </w:rPr>
        <w:pPrChange w:id="81" w:author="Eng/Ahmed Sherif" w:date="2020-11-18T11:29:00Z">
          <w:pPr>
            <w:pStyle w:val="ListParagraph"/>
            <w:numPr>
              <w:numId w:val="7"/>
            </w:numPr>
            <w:ind w:hanging="360"/>
          </w:pPr>
        </w:pPrChange>
      </w:pPr>
      <w:ins w:id="82" w:author="Eng/Ahmed Sherif" w:date="2020-11-18T11:29:00Z">
        <w:r>
          <w:rPr>
            <w:b/>
            <w:bCs/>
            <w:sz w:val="32"/>
            <w:szCs w:val="60"/>
            <w:lang w:bidi="ar-EG"/>
          </w:rPr>
          <w:lastRenderedPageBreak/>
          <w:t>Syntax for time t</w:t>
        </w:r>
      </w:ins>
      <w:ins w:id="83" w:author="Eng/Ahmed Sherif" w:date="2020-11-18T11:30:00Z">
        <w:r>
          <w:rPr>
            <w:b/>
            <w:bCs/>
            <w:sz w:val="32"/>
            <w:szCs w:val="60"/>
            <w:lang w:bidi="ar-EG"/>
          </w:rPr>
          <w:t>ag :</w:t>
        </w:r>
      </w:ins>
    </w:p>
    <w:p w14:paraId="2ECDAD31" w14:textId="6FFF4381" w:rsidR="00A279D2" w:rsidRPr="00A279D2" w:rsidRDefault="00A279D2">
      <w:pPr>
        <w:ind w:left="360"/>
        <w:rPr>
          <w:ins w:id="84" w:author="Eng/Ahmed Sherif" w:date="2020-11-16T22:13:00Z"/>
          <w:b/>
          <w:bCs/>
          <w:sz w:val="32"/>
          <w:szCs w:val="60"/>
          <w:lang w:bidi="ar-EG"/>
          <w:rPrChange w:id="85" w:author="Eng/Ahmed Sherif" w:date="2020-11-18T11:29:00Z">
            <w:rPr>
              <w:ins w:id="86" w:author="Eng/Ahmed Sherif" w:date="2020-11-16T22:13:00Z"/>
              <w:b/>
              <w:bCs/>
              <w:sz w:val="40"/>
              <w:szCs w:val="60"/>
              <w:lang w:bidi="ar-EG"/>
            </w:rPr>
          </w:rPrChange>
        </w:rPr>
        <w:pPrChange w:id="87" w:author="Eng/Ahmed Sherif" w:date="2020-11-18T11:29:00Z">
          <w:pPr/>
        </w:pPrChange>
      </w:pPr>
      <w:ins w:id="88" w:author="Eng/Ahmed Sherif" w:date="2020-11-18T11:29:00Z">
        <w:r>
          <w:rPr>
            <w:b/>
            <w:bCs/>
            <w:noProof/>
            <w:sz w:val="32"/>
            <w:szCs w:val="60"/>
            <w:lang w:bidi="ar-EG"/>
          </w:rPr>
          <w:drawing>
            <wp:anchor distT="0" distB="0" distL="114300" distR="114300" simplePos="0" relativeHeight="251660288" behindDoc="0" locked="0" layoutInCell="1" allowOverlap="1" wp14:anchorId="1178617E" wp14:editId="0A5F51C3">
              <wp:simplePos x="0" y="0"/>
              <wp:positionH relativeFrom="column">
                <wp:posOffset>426720</wp:posOffset>
              </wp:positionH>
              <wp:positionV relativeFrom="paragraph">
                <wp:posOffset>5080</wp:posOffset>
              </wp:positionV>
              <wp:extent cx="4533900" cy="464820"/>
              <wp:effectExtent l="0" t="0" r="0" b="0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3900" cy="464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779C04B7" w14:textId="4C5E8BA4" w:rsidR="00217E51" w:rsidRDefault="00217E51" w:rsidP="004D08E0">
      <w:pPr>
        <w:rPr>
          <w:ins w:id="89" w:author="Eng/Ahmed Sherif" w:date="2020-11-16T22:10:00Z"/>
          <w:b/>
          <w:bCs/>
          <w:sz w:val="32"/>
          <w:szCs w:val="60"/>
          <w:lang w:bidi="ar-EG"/>
        </w:rPr>
      </w:pPr>
    </w:p>
    <w:p w14:paraId="00BB6645" w14:textId="62D569B2" w:rsidR="004853A2" w:rsidRPr="004853A2" w:rsidRDefault="004853A2" w:rsidP="004853A2">
      <w:pPr>
        <w:rPr>
          <w:ins w:id="90" w:author="Eng/Ahmed Sherif" w:date="2020-11-19T12:26:00Z"/>
          <w:b/>
          <w:bCs/>
          <w:sz w:val="32"/>
          <w:szCs w:val="60"/>
          <w:lang w:bidi="ar-EG"/>
          <w:rPrChange w:id="91" w:author="Eng/Ahmed Sherif" w:date="2020-11-19T12:26:00Z">
            <w:rPr>
              <w:ins w:id="92" w:author="Eng/Ahmed Sherif" w:date="2020-11-19T12:26:00Z"/>
              <w:b/>
              <w:bCs/>
              <w:sz w:val="40"/>
              <w:szCs w:val="60"/>
              <w:lang w:bidi="ar-EG"/>
            </w:rPr>
          </w:rPrChange>
        </w:rPr>
        <w:pPrChange w:id="93" w:author="Eng/Ahmed Sherif" w:date="2020-11-19T12:26:00Z">
          <w:pPr>
            <w:tabs>
              <w:tab w:val="center" w:pos="4680"/>
            </w:tabs>
          </w:pPr>
        </w:pPrChange>
      </w:pPr>
      <w:ins w:id="94" w:author="Eng/Ahmed Sherif" w:date="2020-11-19T12:26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62200092" w14:textId="0016AB6F" w:rsidR="00217E51" w:rsidRDefault="00A27335">
      <w:pPr>
        <w:tabs>
          <w:tab w:val="center" w:pos="4680"/>
        </w:tabs>
        <w:rPr>
          <w:ins w:id="95" w:author="Eng/Ahmed Sherif" w:date="2020-11-18T11:37:00Z"/>
          <w:b/>
          <w:bCs/>
          <w:sz w:val="40"/>
          <w:szCs w:val="60"/>
          <w:lang w:bidi="ar-EG"/>
        </w:rPr>
        <w:pPrChange w:id="96" w:author="Eng/Ahmed Sherif" w:date="2020-11-18T11:40:00Z">
          <w:pPr/>
        </w:pPrChange>
      </w:pPr>
      <w:ins w:id="97" w:author="Eng/Ahmed Sherif" w:date="2020-11-18T11:37:00Z">
        <w:r>
          <w:rPr>
            <w:b/>
            <w:bCs/>
            <w:sz w:val="40"/>
            <w:szCs w:val="60"/>
            <w:lang w:bidi="ar-EG"/>
          </w:rPr>
          <w:t>=&gt; New tag &lt;</w:t>
        </w:r>
        <w:proofErr w:type="spellStart"/>
        <w:r>
          <w:rPr>
            <w:b/>
            <w:bCs/>
            <w:sz w:val="40"/>
            <w:szCs w:val="60"/>
            <w:lang w:bidi="ar-EG"/>
          </w:rPr>
          <w:t>bdi</w:t>
        </w:r>
        <w:proofErr w:type="spellEnd"/>
        <w:r>
          <w:rPr>
            <w:b/>
            <w:bCs/>
            <w:sz w:val="40"/>
            <w:szCs w:val="60"/>
            <w:lang w:bidi="ar-EG"/>
          </w:rPr>
          <w:t>&gt;&lt;/</w:t>
        </w:r>
        <w:proofErr w:type="spellStart"/>
        <w:r>
          <w:rPr>
            <w:b/>
            <w:bCs/>
            <w:sz w:val="40"/>
            <w:szCs w:val="60"/>
            <w:lang w:bidi="ar-EG"/>
          </w:rPr>
          <w:t>bdi</w:t>
        </w:r>
        <w:proofErr w:type="spellEnd"/>
        <w:r>
          <w:rPr>
            <w:b/>
            <w:bCs/>
            <w:sz w:val="40"/>
            <w:szCs w:val="60"/>
            <w:lang w:bidi="ar-EG"/>
          </w:rPr>
          <w:t>&gt;</w:t>
        </w:r>
      </w:ins>
      <w:ins w:id="98" w:author="Eng/Ahmed Sherif" w:date="2020-11-18T11:40:00Z">
        <w:r>
          <w:rPr>
            <w:b/>
            <w:bCs/>
            <w:sz w:val="40"/>
            <w:szCs w:val="60"/>
            <w:lang w:bidi="ar-EG"/>
          </w:rPr>
          <w:tab/>
        </w:r>
      </w:ins>
    </w:p>
    <w:p w14:paraId="6007F179" w14:textId="6B784915" w:rsidR="00A27335" w:rsidRPr="00A27335" w:rsidRDefault="00A27335" w:rsidP="004D08E0">
      <w:pPr>
        <w:rPr>
          <w:ins w:id="99" w:author="Eng/Ahmed Sherif" w:date="2020-11-16T22:10:00Z"/>
          <w:b/>
          <w:bCs/>
          <w:sz w:val="40"/>
          <w:szCs w:val="60"/>
          <w:lang w:bidi="ar-EG"/>
          <w:rPrChange w:id="100" w:author="Eng/Ahmed Sherif" w:date="2020-11-18T11:37:00Z">
            <w:rPr>
              <w:ins w:id="101" w:author="Eng/Ahmed Sherif" w:date="2020-11-16T22:10:00Z"/>
              <w:b/>
              <w:bCs/>
              <w:sz w:val="32"/>
              <w:szCs w:val="60"/>
              <w:lang w:bidi="ar-EG"/>
            </w:rPr>
          </w:rPrChange>
        </w:rPr>
      </w:pPr>
      <w:ins w:id="102" w:author="Eng/Ahmed Sherif" w:date="2020-11-18T11:37:00Z">
        <w:r>
          <w:rPr>
            <w:b/>
            <w:bCs/>
            <w:noProof/>
            <w:sz w:val="40"/>
            <w:szCs w:val="60"/>
            <w:lang w:bidi="ar-EG"/>
          </w:rPr>
          <w:drawing>
            <wp:anchor distT="0" distB="0" distL="114300" distR="114300" simplePos="0" relativeHeight="251661312" behindDoc="0" locked="0" layoutInCell="1" allowOverlap="1" wp14:anchorId="49A312A6" wp14:editId="3054A7BC">
              <wp:simplePos x="0" y="0"/>
              <wp:positionH relativeFrom="column">
                <wp:posOffset>1234440</wp:posOffset>
              </wp:positionH>
              <wp:positionV relativeFrom="paragraph">
                <wp:posOffset>6985</wp:posOffset>
              </wp:positionV>
              <wp:extent cx="2606040" cy="708660"/>
              <wp:effectExtent l="0" t="0" r="3810" b="0"/>
              <wp:wrapSquare wrapText="bothSides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06040" cy="708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0C5FF630" w14:textId="77777777" w:rsidR="00217E51" w:rsidRDefault="00217E51" w:rsidP="004D08E0">
      <w:pPr>
        <w:rPr>
          <w:ins w:id="103" w:author="Eng/Ahmed Sherif" w:date="2020-11-15T21:01:00Z"/>
          <w:b/>
          <w:bCs/>
          <w:sz w:val="32"/>
          <w:szCs w:val="60"/>
          <w:lang w:bidi="ar-EG"/>
        </w:rPr>
      </w:pPr>
    </w:p>
    <w:p w14:paraId="799EA60E" w14:textId="2040809F" w:rsidR="00D84B49" w:rsidRDefault="00A27335">
      <w:pPr>
        <w:rPr>
          <w:ins w:id="104" w:author="Eng/Ahmed Sherif" w:date="2020-11-18T11:41:00Z"/>
          <w:b/>
          <w:bCs/>
          <w:sz w:val="32"/>
          <w:szCs w:val="60"/>
          <w:lang w:bidi="ar-EG"/>
        </w:rPr>
      </w:pPr>
      <w:ins w:id="105" w:author="Eng/Ahmed Sherif" w:date="2020-11-18T11:37:00Z">
        <w:r>
          <w:rPr>
            <w:b/>
            <w:bCs/>
            <w:sz w:val="32"/>
            <w:szCs w:val="60"/>
            <w:lang w:bidi="ar-EG"/>
          </w:rPr>
          <w:t>To enter the Ara</w:t>
        </w:r>
      </w:ins>
      <w:ins w:id="106" w:author="Eng/Ahmed Sherif" w:date="2020-11-18T11:38:00Z">
        <w:r>
          <w:rPr>
            <w:b/>
            <w:bCs/>
            <w:sz w:val="32"/>
            <w:szCs w:val="60"/>
            <w:lang w:bidi="ar-EG"/>
          </w:rPr>
          <w:t xml:space="preserve">bic in English and </w:t>
        </w:r>
      </w:ins>
      <w:ins w:id="107" w:author="Eng/Ahmed Sherif" w:date="2020-11-18T11:40:00Z">
        <w:r>
          <w:rPr>
            <w:b/>
            <w:bCs/>
            <w:sz w:val="32"/>
            <w:szCs w:val="60"/>
            <w:lang w:bidi="ar-EG"/>
          </w:rPr>
          <w:t xml:space="preserve">to </w:t>
        </w:r>
      </w:ins>
      <w:ins w:id="108" w:author="Eng/Ahmed Sherif" w:date="2020-11-18T11:38:00Z">
        <w:r>
          <w:rPr>
            <w:b/>
            <w:bCs/>
            <w:sz w:val="32"/>
            <w:szCs w:val="60"/>
            <w:lang w:bidi="ar-EG"/>
          </w:rPr>
          <w:t xml:space="preserve">don’t </w:t>
        </w:r>
      </w:ins>
      <w:ins w:id="109" w:author="Eng/Ahmed Sherif" w:date="2020-11-18T11:40:00Z">
        <w:r>
          <w:rPr>
            <w:b/>
            <w:bCs/>
            <w:sz w:val="32"/>
            <w:szCs w:val="60"/>
            <w:lang w:bidi="ar-EG"/>
          </w:rPr>
          <w:t>make bad shape for page</w:t>
        </w:r>
      </w:ins>
    </w:p>
    <w:p w14:paraId="34F18A68" w14:textId="585E3403" w:rsidR="00A27335" w:rsidRDefault="004853A2" w:rsidP="004853A2">
      <w:pPr>
        <w:rPr>
          <w:ins w:id="110" w:author="Eng/Ahmed Sherif" w:date="2020-11-18T11:41:00Z"/>
          <w:b/>
          <w:bCs/>
          <w:sz w:val="32"/>
          <w:szCs w:val="60"/>
          <w:lang w:bidi="ar-EG"/>
        </w:rPr>
        <w:pPrChange w:id="111" w:author="Eng/Ahmed Sherif" w:date="2020-11-19T12:26:00Z">
          <w:pPr/>
        </w:pPrChange>
      </w:pPr>
      <w:ins w:id="112" w:author="Eng/Ahmed Sherif" w:date="2020-11-19T12:26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0535AC90" w14:textId="5CEFF852" w:rsidR="00A27335" w:rsidRDefault="002400C0">
      <w:pPr>
        <w:rPr>
          <w:ins w:id="113" w:author="Eng/Ahmed Sherif" w:date="2020-11-18T12:12:00Z"/>
          <w:b/>
          <w:bCs/>
          <w:sz w:val="40"/>
          <w:szCs w:val="60"/>
          <w:lang w:bidi="ar-EG"/>
        </w:rPr>
      </w:pPr>
      <w:ins w:id="114" w:author="Eng/Ahmed Sherif" w:date="2020-11-18T12:12:00Z">
        <w:r>
          <w:rPr>
            <w:b/>
            <w:bCs/>
            <w:sz w:val="40"/>
            <w:szCs w:val="60"/>
            <w:lang w:bidi="ar-EG"/>
          </w:rPr>
          <w:t>=&gt; New features &lt;</w:t>
        </w:r>
        <w:proofErr w:type="spellStart"/>
        <w:r>
          <w:rPr>
            <w:b/>
            <w:bCs/>
            <w:sz w:val="40"/>
            <w:szCs w:val="60"/>
            <w:lang w:bidi="ar-EG"/>
          </w:rPr>
          <w:t>datalist</w:t>
        </w:r>
        <w:proofErr w:type="spellEnd"/>
        <w:r>
          <w:rPr>
            <w:b/>
            <w:bCs/>
            <w:sz w:val="40"/>
            <w:szCs w:val="60"/>
            <w:lang w:bidi="ar-EG"/>
          </w:rPr>
          <w:t>&gt;&lt;/</w:t>
        </w:r>
        <w:proofErr w:type="spellStart"/>
        <w:r>
          <w:rPr>
            <w:b/>
            <w:bCs/>
            <w:sz w:val="40"/>
            <w:szCs w:val="60"/>
            <w:lang w:bidi="ar-EG"/>
          </w:rPr>
          <w:t>datalist</w:t>
        </w:r>
        <w:proofErr w:type="spellEnd"/>
        <w:r>
          <w:rPr>
            <w:b/>
            <w:bCs/>
            <w:sz w:val="40"/>
            <w:szCs w:val="60"/>
            <w:lang w:bidi="ar-EG"/>
          </w:rPr>
          <w:t>&gt;</w:t>
        </w:r>
      </w:ins>
    </w:p>
    <w:p w14:paraId="7D1643B8" w14:textId="69663384" w:rsidR="002400C0" w:rsidRPr="00116A45" w:rsidRDefault="002400C0">
      <w:pPr>
        <w:rPr>
          <w:ins w:id="115" w:author="Eng/Ahmed Sherif" w:date="2020-11-18T12:13:00Z"/>
          <w:b/>
          <w:bCs/>
          <w:sz w:val="32"/>
          <w:szCs w:val="60"/>
          <w:lang w:bidi="ar-EG"/>
          <w:rPrChange w:id="116" w:author="Eng/Ahmed Sherif" w:date="2020-11-18T12:25:00Z">
            <w:rPr>
              <w:ins w:id="117" w:author="Eng/Ahmed Sherif" w:date="2020-11-18T12:13:00Z"/>
              <w:b/>
              <w:bCs/>
              <w:sz w:val="40"/>
              <w:szCs w:val="60"/>
              <w:lang w:bidi="ar-EG"/>
            </w:rPr>
          </w:rPrChange>
        </w:rPr>
      </w:pPr>
      <w:ins w:id="118" w:author="Eng/Ahmed Sherif" w:date="2020-11-18T12:13:00Z">
        <w:r w:rsidRPr="00116A45">
          <w:rPr>
            <w:b/>
            <w:bCs/>
            <w:noProof/>
            <w:sz w:val="32"/>
            <w:szCs w:val="60"/>
            <w:lang w:bidi="ar-EG"/>
            <w:rPrChange w:id="119" w:author="Eng/Ahmed Sherif" w:date="2020-11-18T12:25:00Z">
              <w:rPr>
                <w:b/>
                <w:bCs/>
                <w:noProof/>
                <w:sz w:val="40"/>
                <w:szCs w:val="60"/>
                <w:lang w:bidi="ar-EG"/>
              </w:rPr>
            </w:rPrChange>
          </w:rPr>
          <w:drawing>
            <wp:anchor distT="0" distB="0" distL="114300" distR="114300" simplePos="0" relativeHeight="251662336" behindDoc="0" locked="0" layoutInCell="1" allowOverlap="1" wp14:anchorId="0E442579" wp14:editId="2B2DA7CA">
              <wp:simplePos x="0" y="0"/>
              <wp:positionH relativeFrom="column">
                <wp:posOffset>1143000</wp:posOffset>
              </wp:positionH>
              <wp:positionV relativeFrom="paragraph">
                <wp:posOffset>430530</wp:posOffset>
              </wp:positionV>
              <wp:extent cx="3352800" cy="2133600"/>
              <wp:effectExtent l="0" t="0" r="0" b="0"/>
              <wp:wrapSquare wrapText="bothSides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0" cy="21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16A45">
          <w:rPr>
            <w:b/>
            <w:bCs/>
            <w:sz w:val="32"/>
            <w:szCs w:val="60"/>
            <w:lang w:bidi="ar-EG"/>
            <w:rPrChange w:id="120" w:author="Eng/Ahmed Sherif" w:date="2020-11-18T12:25:00Z">
              <w:rPr>
                <w:b/>
                <w:bCs/>
                <w:sz w:val="40"/>
                <w:szCs w:val="60"/>
                <w:lang w:bidi="ar-EG"/>
              </w:rPr>
            </w:rPrChange>
          </w:rPr>
          <w:t xml:space="preserve">It’s place to write and choose </w:t>
        </w:r>
      </w:ins>
    </w:p>
    <w:p w14:paraId="5060AB00" w14:textId="720A75F9" w:rsidR="002400C0" w:rsidRDefault="002400C0">
      <w:pPr>
        <w:rPr>
          <w:ins w:id="121" w:author="Eng/Ahmed Sherif" w:date="2020-11-18T12:14:00Z"/>
          <w:b/>
          <w:bCs/>
          <w:sz w:val="40"/>
          <w:szCs w:val="60"/>
          <w:lang w:bidi="ar-EG"/>
        </w:rPr>
      </w:pPr>
    </w:p>
    <w:p w14:paraId="165CC932" w14:textId="35B013FF" w:rsidR="002400C0" w:rsidRDefault="002400C0">
      <w:pPr>
        <w:rPr>
          <w:ins w:id="122" w:author="Eng/Ahmed Sherif" w:date="2020-11-18T12:14:00Z"/>
          <w:b/>
          <w:bCs/>
          <w:sz w:val="40"/>
          <w:szCs w:val="60"/>
          <w:lang w:bidi="ar-EG"/>
        </w:rPr>
      </w:pPr>
    </w:p>
    <w:p w14:paraId="3EFBDCCD" w14:textId="78375111" w:rsidR="002400C0" w:rsidRDefault="002400C0">
      <w:pPr>
        <w:rPr>
          <w:ins w:id="123" w:author="Eng/Ahmed Sherif" w:date="2020-11-18T12:14:00Z"/>
          <w:b/>
          <w:bCs/>
          <w:sz w:val="40"/>
          <w:szCs w:val="60"/>
          <w:lang w:bidi="ar-EG"/>
        </w:rPr>
      </w:pPr>
    </w:p>
    <w:p w14:paraId="7B79AC95" w14:textId="05DED8CD" w:rsidR="002400C0" w:rsidRDefault="002400C0">
      <w:pPr>
        <w:rPr>
          <w:ins w:id="124" w:author="Eng/Ahmed Sherif" w:date="2020-11-18T12:14:00Z"/>
          <w:b/>
          <w:bCs/>
          <w:sz w:val="40"/>
          <w:szCs w:val="60"/>
          <w:lang w:bidi="ar-EG"/>
        </w:rPr>
      </w:pPr>
    </w:p>
    <w:p w14:paraId="512FEFF0" w14:textId="7D2DE67E" w:rsidR="002400C0" w:rsidRDefault="002400C0">
      <w:pPr>
        <w:jc w:val="center"/>
        <w:rPr>
          <w:ins w:id="125" w:author="Eng/Ahmed Sherif" w:date="2020-11-18T12:14:00Z"/>
          <w:b/>
          <w:bCs/>
          <w:sz w:val="40"/>
          <w:szCs w:val="60"/>
          <w:lang w:bidi="ar-EG"/>
        </w:rPr>
        <w:pPrChange w:id="126" w:author="Eng/Ahmed Sherif" w:date="2020-11-18T12:25:00Z">
          <w:pPr/>
        </w:pPrChange>
      </w:pPr>
    </w:p>
    <w:p w14:paraId="64F07093" w14:textId="2333DA1F" w:rsidR="002400C0" w:rsidRDefault="00116A45">
      <w:pPr>
        <w:rPr>
          <w:ins w:id="127" w:author="Eng/Ahmed Sherif" w:date="2020-11-18T12:25:00Z"/>
          <w:b/>
          <w:bCs/>
          <w:sz w:val="32"/>
          <w:szCs w:val="60"/>
          <w:lang w:bidi="ar-EG"/>
        </w:rPr>
      </w:pPr>
      <w:ins w:id="128" w:author="Eng/Ahmed Sherif" w:date="2020-11-18T12:25:00Z">
        <w:r>
          <w:rPr>
            <w:b/>
            <w:bCs/>
            <w:noProof/>
            <w:sz w:val="32"/>
            <w:szCs w:val="60"/>
            <w:lang w:bidi="ar-EG"/>
          </w:rPr>
          <w:lastRenderedPageBreak/>
          <w:drawing>
            <wp:anchor distT="0" distB="0" distL="114300" distR="114300" simplePos="0" relativeHeight="251663360" behindDoc="0" locked="0" layoutInCell="1" allowOverlap="1" wp14:anchorId="33CD0CF3" wp14:editId="166C8786">
              <wp:simplePos x="0" y="0"/>
              <wp:positionH relativeFrom="column">
                <wp:posOffset>845820</wp:posOffset>
              </wp:positionH>
              <wp:positionV relativeFrom="paragraph">
                <wp:posOffset>412750</wp:posOffset>
              </wp:positionV>
              <wp:extent cx="3611880" cy="3261360"/>
              <wp:effectExtent l="0" t="0" r="7620" b="0"/>
              <wp:wrapSquare wrapText="bothSides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1880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b/>
            <w:bCs/>
            <w:sz w:val="32"/>
            <w:szCs w:val="60"/>
            <w:lang w:bidi="ar-EG"/>
          </w:rPr>
          <w:t xml:space="preserve">Page : </w:t>
        </w:r>
      </w:ins>
    </w:p>
    <w:p w14:paraId="1743A018" w14:textId="1A7A623D" w:rsidR="00116A45" w:rsidRDefault="00116A45">
      <w:pPr>
        <w:rPr>
          <w:ins w:id="129" w:author="Eng/Ahmed Sherif" w:date="2020-11-18T12:25:00Z"/>
          <w:b/>
          <w:bCs/>
          <w:sz w:val="32"/>
          <w:szCs w:val="60"/>
          <w:lang w:bidi="ar-EG"/>
        </w:rPr>
      </w:pPr>
    </w:p>
    <w:p w14:paraId="64178E42" w14:textId="76B95A7B" w:rsidR="00116A45" w:rsidRDefault="00116A45">
      <w:pPr>
        <w:rPr>
          <w:ins w:id="130" w:author="Eng/Ahmed Sherif" w:date="2020-11-18T12:25:00Z"/>
          <w:b/>
          <w:bCs/>
          <w:sz w:val="32"/>
          <w:szCs w:val="60"/>
          <w:lang w:bidi="ar-EG"/>
        </w:rPr>
      </w:pPr>
    </w:p>
    <w:p w14:paraId="3FD11F17" w14:textId="54A27951" w:rsidR="00116A45" w:rsidRDefault="00116A45">
      <w:pPr>
        <w:rPr>
          <w:ins w:id="131" w:author="Eng/Ahmed Sherif" w:date="2020-11-18T12:25:00Z"/>
          <w:b/>
          <w:bCs/>
          <w:sz w:val="32"/>
          <w:szCs w:val="60"/>
          <w:lang w:bidi="ar-EG"/>
        </w:rPr>
      </w:pPr>
    </w:p>
    <w:p w14:paraId="7814E899" w14:textId="552C1D0F" w:rsidR="00116A45" w:rsidRDefault="00116A45">
      <w:pPr>
        <w:rPr>
          <w:ins w:id="132" w:author="Eng/Ahmed Sherif" w:date="2020-11-18T12:25:00Z"/>
          <w:b/>
          <w:bCs/>
          <w:sz w:val="32"/>
          <w:szCs w:val="60"/>
          <w:lang w:bidi="ar-EG"/>
        </w:rPr>
      </w:pPr>
    </w:p>
    <w:p w14:paraId="18639C72" w14:textId="40758CA4" w:rsidR="00116A45" w:rsidRDefault="00116A45">
      <w:pPr>
        <w:rPr>
          <w:ins w:id="133" w:author="Eng/Ahmed Sherif" w:date="2020-11-18T12:25:00Z"/>
          <w:b/>
          <w:bCs/>
          <w:sz w:val="32"/>
          <w:szCs w:val="60"/>
          <w:lang w:bidi="ar-EG"/>
        </w:rPr>
      </w:pPr>
    </w:p>
    <w:p w14:paraId="78A15780" w14:textId="60A6C73A" w:rsidR="00116A45" w:rsidRDefault="00116A45">
      <w:pPr>
        <w:rPr>
          <w:ins w:id="134" w:author="Eng/Ahmed Sherif" w:date="2020-11-18T12:25:00Z"/>
          <w:b/>
          <w:bCs/>
          <w:sz w:val="32"/>
          <w:szCs w:val="60"/>
          <w:lang w:bidi="ar-EG"/>
        </w:rPr>
      </w:pPr>
    </w:p>
    <w:p w14:paraId="34DCC341" w14:textId="1FBFAA07" w:rsidR="00116A45" w:rsidRDefault="00116A45">
      <w:pPr>
        <w:rPr>
          <w:ins w:id="135" w:author="Eng/Ahmed Sherif" w:date="2020-11-18T12:25:00Z"/>
          <w:b/>
          <w:bCs/>
          <w:sz w:val="32"/>
          <w:szCs w:val="60"/>
          <w:lang w:bidi="ar-EG"/>
        </w:rPr>
      </w:pPr>
    </w:p>
    <w:p w14:paraId="5D2E3C4F" w14:textId="30FE38B9" w:rsidR="00574A5D" w:rsidRDefault="00574A5D">
      <w:pPr>
        <w:rPr>
          <w:ins w:id="136" w:author="Eng/Ahmed Sherif" w:date="2020-11-19T12:26:00Z"/>
          <w:b/>
          <w:bCs/>
          <w:sz w:val="32"/>
          <w:szCs w:val="60"/>
          <w:lang w:bidi="ar-EG"/>
        </w:rPr>
      </w:pPr>
    </w:p>
    <w:p w14:paraId="23D2DEAF" w14:textId="3488B556" w:rsidR="004853A2" w:rsidRDefault="004853A2" w:rsidP="004853A2">
      <w:pPr>
        <w:rPr>
          <w:ins w:id="137" w:author="Eng/Ahmed Sherif" w:date="2020-11-18T16:12:00Z"/>
          <w:b/>
          <w:bCs/>
          <w:sz w:val="32"/>
          <w:szCs w:val="60"/>
          <w:rtl/>
          <w:lang w:bidi="ar-EG"/>
        </w:rPr>
        <w:pPrChange w:id="138" w:author="Eng/Ahmed Sherif" w:date="2020-11-19T12:26:00Z">
          <w:pPr/>
        </w:pPrChange>
      </w:pPr>
      <w:ins w:id="139" w:author="Eng/Ahmed Sherif" w:date="2020-11-19T12:26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31B7D36B" w14:textId="2BD3A24D" w:rsidR="00574A5D" w:rsidRDefault="00574A5D">
      <w:pPr>
        <w:rPr>
          <w:ins w:id="140" w:author="Eng/Ahmed Sherif" w:date="2020-11-18T16:13:00Z"/>
          <w:b/>
          <w:bCs/>
          <w:sz w:val="40"/>
          <w:szCs w:val="60"/>
          <w:lang w:bidi="ar-EG"/>
        </w:rPr>
      </w:pPr>
      <w:ins w:id="141" w:author="Eng/Ahmed Sherif" w:date="2020-11-18T16:13:00Z">
        <w:r>
          <w:rPr>
            <w:b/>
            <w:bCs/>
            <w:sz w:val="40"/>
            <w:szCs w:val="60"/>
            <w:lang w:bidi="ar-EG"/>
          </w:rPr>
          <w:t xml:space="preserve">=&gt; Audio with HTML 5 </w:t>
        </w:r>
      </w:ins>
    </w:p>
    <w:p w14:paraId="71061EDD" w14:textId="41247A25" w:rsidR="00574A5D" w:rsidRPr="00CD3F46" w:rsidRDefault="00574A5D">
      <w:pPr>
        <w:rPr>
          <w:ins w:id="142" w:author="Eng/Ahmed Sherif" w:date="2020-11-18T16:14:00Z"/>
          <w:sz w:val="32"/>
          <w:szCs w:val="60"/>
          <w:lang w:bidi="ar-EG"/>
          <w:rPrChange w:id="143" w:author="Eng/Ahmed Sherif" w:date="2020-11-18T16:44:00Z">
            <w:rPr>
              <w:ins w:id="144" w:author="Eng/Ahmed Sherif" w:date="2020-11-18T16:14:00Z"/>
              <w:b/>
              <w:bCs/>
              <w:sz w:val="40"/>
              <w:szCs w:val="60"/>
              <w:lang w:bidi="ar-EG"/>
            </w:rPr>
          </w:rPrChange>
        </w:rPr>
      </w:pPr>
      <w:ins w:id="145" w:author="Eng/Ahmed Sherif" w:date="2020-11-18T16:13:00Z">
        <w:r w:rsidRPr="00CD3F46">
          <w:rPr>
            <w:sz w:val="32"/>
            <w:szCs w:val="60"/>
            <w:lang w:bidi="ar-EG"/>
            <w:rPrChange w:id="146" w:author="Eng/Ahmed Sherif" w:date="2020-11-18T16:44:00Z">
              <w:rPr>
                <w:b/>
                <w:bCs/>
                <w:sz w:val="40"/>
                <w:szCs w:val="60"/>
                <w:lang w:bidi="ar-EG"/>
              </w:rPr>
            </w:rPrChange>
          </w:rPr>
          <w:t xml:space="preserve">To add audio file like music </w:t>
        </w:r>
      </w:ins>
    </w:p>
    <w:p w14:paraId="2F6EBB1B" w14:textId="266AE5E4" w:rsidR="00574A5D" w:rsidRPr="00CD3F46" w:rsidRDefault="00574A5D">
      <w:pPr>
        <w:rPr>
          <w:ins w:id="147" w:author="Eng/Ahmed Sherif" w:date="2020-11-18T16:15:00Z"/>
          <w:sz w:val="32"/>
          <w:szCs w:val="60"/>
          <w:lang w:bidi="ar-EG"/>
          <w:rPrChange w:id="148" w:author="Eng/Ahmed Sherif" w:date="2020-11-18T16:44:00Z">
            <w:rPr>
              <w:ins w:id="149" w:author="Eng/Ahmed Sherif" w:date="2020-11-18T16:15:00Z"/>
              <w:sz w:val="40"/>
              <w:szCs w:val="60"/>
              <w:lang w:bidi="ar-EG"/>
            </w:rPr>
          </w:rPrChange>
        </w:rPr>
      </w:pPr>
      <w:ins w:id="150" w:author="Eng/Ahmed Sherif" w:date="2020-11-18T16:15:00Z">
        <w:r w:rsidRPr="00CD3F46">
          <w:rPr>
            <w:noProof/>
            <w:sz w:val="32"/>
            <w:szCs w:val="60"/>
            <w:lang w:bidi="ar-EG"/>
            <w:rPrChange w:id="151" w:author="Eng/Ahmed Sherif" w:date="2020-11-18T16:44:00Z">
              <w:rPr>
                <w:noProof/>
                <w:sz w:val="40"/>
                <w:szCs w:val="60"/>
                <w:lang w:bidi="ar-EG"/>
              </w:rPr>
            </w:rPrChange>
          </w:rPr>
          <w:drawing>
            <wp:anchor distT="0" distB="0" distL="114300" distR="114300" simplePos="0" relativeHeight="251664384" behindDoc="0" locked="0" layoutInCell="1" allowOverlap="1" wp14:anchorId="52129427" wp14:editId="5CB4B2E6">
              <wp:simplePos x="0" y="0"/>
              <wp:positionH relativeFrom="column">
                <wp:posOffset>1554480</wp:posOffset>
              </wp:positionH>
              <wp:positionV relativeFrom="paragraph">
                <wp:posOffset>46355</wp:posOffset>
              </wp:positionV>
              <wp:extent cx="3931920" cy="830580"/>
              <wp:effectExtent l="0" t="0" r="0" b="7620"/>
              <wp:wrapSquare wrapText="bothSides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31920" cy="830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CD3F46">
          <w:rPr>
            <w:sz w:val="32"/>
            <w:szCs w:val="60"/>
            <w:lang w:bidi="ar-EG"/>
            <w:rPrChange w:id="152" w:author="Eng/Ahmed Sherif" w:date="2020-11-18T16:44:00Z">
              <w:rPr>
                <w:b/>
                <w:bCs/>
                <w:sz w:val="40"/>
                <w:szCs w:val="60"/>
                <w:lang w:bidi="ar-EG"/>
              </w:rPr>
            </w:rPrChange>
          </w:rPr>
          <w:t>Code syntax :</w:t>
        </w:r>
      </w:ins>
    </w:p>
    <w:p w14:paraId="38B6F0FE" w14:textId="1B401732" w:rsidR="00574A5D" w:rsidRPr="00CD3F46" w:rsidRDefault="00574A5D">
      <w:pPr>
        <w:rPr>
          <w:ins w:id="153" w:author="Eng/Ahmed Sherif" w:date="2020-11-18T16:15:00Z"/>
          <w:sz w:val="32"/>
          <w:szCs w:val="60"/>
          <w:lang w:bidi="ar-EG"/>
          <w:rPrChange w:id="154" w:author="Eng/Ahmed Sherif" w:date="2020-11-18T16:44:00Z">
            <w:rPr>
              <w:ins w:id="155" w:author="Eng/Ahmed Sherif" w:date="2020-11-18T16:15:00Z"/>
              <w:sz w:val="40"/>
              <w:szCs w:val="60"/>
              <w:lang w:bidi="ar-EG"/>
            </w:rPr>
          </w:rPrChange>
        </w:rPr>
      </w:pPr>
    </w:p>
    <w:p w14:paraId="47E01E6A" w14:textId="6F2B2651" w:rsidR="00574A5D" w:rsidRPr="00CD3F46" w:rsidRDefault="00574A5D" w:rsidP="00574A5D">
      <w:pPr>
        <w:pStyle w:val="ListParagraph"/>
        <w:numPr>
          <w:ilvl w:val="0"/>
          <w:numId w:val="8"/>
        </w:numPr>
        <w:rPr>
          <w:ins w:id="156" w:author="Eng/Ahmed Sherif" w:date="2020-11-18T16:19:00Z"/>
          <w:sz w:val="32"/>
          <w:szCs w:val="60"/>
          <w:lang w:bidi="ar-EG"/>
          <w:rPrChange w:id="157" w:author="Eng/Ahmed Sherif" w:date="2020-11-18T16:44:00Z">
            <w:rPr>
              <w:ins w:id="158" w:author="Eng/Ahmed Sherif" w:date="2020-11-18T16:19:00Z"/>
              <w:sz w:val="40"/>
              <w:szCs w:val="60"/>
              <w:lang w:bidi="ar-EG"/>
            </w:rPr>
          </w:rPrChange>
        </w:rPr>
      </w:pPr>
      <w:ins w:id="159" w:author="Eng/Ahmed Sherif" w:date="2020-11-18T16:16:00Z">
        <w:r w:rsidRPr="00CD3F46">
          <w:rPr>
            <w:sz w:val="32"/>
            <w:szCs w:val="60"/>
            <w:lang w:bidi="ar-EG"/>
            <w:rPrChange w:id="160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c</w:t>
        </w:r>
      </w:ins>
      <w:ins w:id="161" w:author="Eng/Ahmed Sherif" w:date="2020-11-18T16:15:00Z">
        <w:r w:rsidRPr="00CD3F46">
          <w:rPr>
            <w:sz w:val="32"/>
            <w:szCs w:val="60"/>
            <w:lang w:bidi="ar-EG"/>
            <w:rPrChange w:id="162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ontrols : to show control too</w:t>
        </w:r>
      </w:ins>
      <w:ins w:id="163" w:author="Eng/Ahmed Sherif" w:date="2020-11-18T16:16:00Z">
        <w:r w:rsidRPr="00CD3F46">
          <w:rPr>
            <w:sz w:val="32"/>
            <w:szCs w:val="60"/>
            <w:lang w:bidi="ar-EG"/>
            <w:rPrChange w:id="164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ls like play/pause and volume level </w:t>
        </w:r>
      </w:ins>
    </w:p>
    <w:p w14:paraId="6569DF6B" w14:textId="77777777" w:rsidR="00574A5D" w:rsidRPr="00CD3F46" w:rsidRDefault="00574A5D">
      <w:pPr>
        <w:pStyle w:val="ListParagraph"/>
        <w:rPr>
          <w:ins w:id="165" w:author="Eng/Ahmed Sherif" w:date="2020-11-18T16:16:00Z"/>
          <w:sz w:val="32"/>
          <w:szCs w:val="60"/>
          <w:lang w:bidi="ar-EG"/>
          <w:rPrChange w:id="166" w:author="Eng/Ahmed Sherif" w:date="2020-11-18T16:44:00Z">
            <w:rPr>
              <w:ins w:id="167" w:author="Eng/Ahmed Sherif" w:date="2020-11-18T16:16:00Z"/>
              <w:sz w:val="40"/>
              <w:szCs w:val="60"/>
              <w:lang w:bidi="ar-EG"/>
            </w:rPr>
          </w:rPrChange>
        </w:rPr>
        <w:pPrChange w:id="168" w:author="Eng/Ahmed Sherif" w:date="2020-11-18T16:19:00Z">
          <w:pPr>
            <w:pStyle w:val="ListParagraph"/>
            <w:numPr>
              <w:numId w:val="8"/>
            </w:numPr>
            <w:ind w:hanging="360"/>
          </w:pPr>
        </w:pPrChange>
      </w:pPr>
    </w:p>
    <w:p w14:paraId="01AE47BF" w14:textId="7EEE434C" w:rsidR="00574A5D" w:rsidRPr="00CD3F46" w:rsidRDefault="00574A5D" w:rsidP="00574A5D">
      <w:pPr>
        <w:pStyle w:val="ListParagraph"/>
        <w:numPr>
          <w:ilvl w:val="0"/>
          <w:numId w:val="8"/>
        </w:numPr>
        <w:rPr>
          <w:ins w:id="169" w:author="Eng/Ahmed Sherif" w:date="2020-11-18T16:19:00Z"/>
          <w:sz w:val="32"/>
          <w:szCs w:val="60"/>
          <w:lang w:bidi="ar-EG"/>
          <w:rPrChange w:id="170" w:author="Eng/Ahmed Sherif" w:date="2020-11-18T16:44:00Z">
            <w:rPr>
              <w:ins w:id="171" w:author="Eng/Ahmed Sherif" w:date="2020-11-18T16:19:00Z"/>
              <w:sz w:val="40"/>
              <w:szCs w:val="60"/>
              <w:lang w:bidi="ar-EG"/>
            </w:rPr>
          </w:rPrChange>
        </w:rPr>
      </w:pPr>
      <w:proofErr w:type="spellStart"/>
      <w:ins w:id="172" w:author="Eng/Ahmed Sherif" w:date="2020-11-18T16:16:00Z">
        <w:r w:rsidRPr="00CD3F46">
          <w:rPr>
            <w:sz w:val="32"/>
            <w:szCs w:val="60"/>
            <w:lang w:bidi="ar-EG"/>
            <w:rPrChange w:id="173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autoplay</w:t>
        </w:r>
        <w:proofErr w:type="spellEnd"/>
        <w:r w:rsidRPr="00CD3F46">
          <w:rPr>
            <w:sz w:val="32"/>
            <w:szCs w:val="60"/>
            <w:lang w:bidi="ar-EG"/>
            <w:rPrChange w:id="174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: to play it automatic when you open the page (no need to press p</w:t>
        </w:r>
      </w:ins>
      <w:ins w:id="175" w:author="Eng/Ahmed Sherif" w:date="2020-11-18T16:17:00Z">
        <w:r w:rsidRPr="00CD3F46">
          <w:rPr>
            <w:sz w:val="32"/>
            <w:szCs w:val="60"/>
            <w:lang w:bidi="ar-EG"/>
            <w:rPrChange w:id="176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lay </w:t>
        </w:r>
        <w:proofErr w:type="spellStart"/>
        <w:r w:rsidRPr="00CD3F46">
          <w:rPr>
            <w:sz w:val="32"/>
            <w:szCs w:val="60"/>
            <w:lang w:bidi="ar-EG"/>
            <w:rPrChange w:id="177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buttom</w:t>
        </w:r>
        <w:proofErr w:type="spellEnd"/>
        <w:r w:rsidRPr="00CD3F46">
          <w:rPr>
            <w:sz w:val="32"/>
            <w:szCs w:val="60"/>
            <w:lang w:bidi="ar-EG"/>
            <w:rPrChange w:id="178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)</w:t>
        </w:r>
      </w:ins>
    </w:p>
    <w:p w14:paraId="1598C4B5" w14:textId="77777777" w:rsidR="00574A5D" w:rsidRPr="00CD3F46" w:rsidRDefault="00574A5D">
      <w:pPr>
        <w:pStyle w:val="ListParagraph"/>
        <w:rPr>
          <w:ins w:id="179" w:author="Eng/Ahmed Sherif" w:date="2020-11-18T16:17:00Z"/>
          <w:sz w:val="32"/>
          <w:szCs w:val="60"/>
          <w:lang w:bidi="ar-EG"/>
          <w:rPrChange w:id="180" w:author="Eng/Ahmed Sherif" w:date="2020-11-18T16:44:00Z">
            <w:rPr>
              <w:ins w:id="181" w:author="Eng/Ahmed Sherif" w:date="2020-11-18T16:17:00Z"/>
              <w:sz w:val="40"/>
              <w:szCs w:val="60"/>
              <w:lang w:bidi="ar-EG"/>
            </w:rPr>
          </w:rPrChange>
        </w:rPr>
        <w:pPrChange w:id="182" w:author="Eng/Ahmed Sherif" w:date="2020-11-18T16:19:00Z">
          <w:pPr>
            <w:pStyle w:val="ListParagraph"/>
            <w:numPr>
              <w:numId w:val="8"/>
            </w:numPr>
            <w:ind w:hanging="360"/>
          </w:pPr>
        </w:pPrChange>
      </w:pPr>
    </w:p>
    <w:p w14:paraId="5F38A239" w14:textId="77777777" w:rsidR="00574A5D" w:rsidRPr="00CD3F46" w:rsidRDefault="00574A5D" w:rsidP="00574A5D">
      <w:pPr>
        <w:pStyle w:val="ListParagraph"/>
        <w:numPr>
          <w:ilvl w:val="0"/>
          <w:numId w:val="8"/>
        </w:numPr>
        <w:rPr>
          <w:ins w:id="183" w:author="Eng/Ahmed Sherif" w:date="2020-11-18T16:29:00Z"/>
          <w:sz w:val="32"/>
          <w:szCs w:val="60"/>
          <w:lang w:bidi="ar-EG"/>
          <w:rPrChange w:id="184" w:author="Eng/Ahmed Sherif" w:date="2020-11-18T16:44:00Z">
            <w:rPr>
              <w:ins w:id="185" w:author="Eng/Ahmed Sherif" w:date="2020-11-18T16:29:00Z"/>
              <w:sz w:val="40"/>
              <w:szCs w:val="60"/>
              <w:lang w:bidi="ar-EG"/>
            </w:rPr>
          </w:rPrChange>
        </w:rPr>
      </w:pPr>
      <w:ins w:id="186" w:author="Eng/Ahmed Sherif" w:date="2020-11-18T16:17:00Z">
        <w:r w:rsidRPr="00CD3F46">
          <w:rPr>
            <w:sz w:val="32"/>
            <w:szCs w:val="60"/>
            <w:lang w:bidi="ar-EG"/>
            <w:rPrChange w:id="187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loop: to make it after finish work again</w:t>
        </w:r>
      </w:ins>
    </w:p>
    <w:p w14:paraId="1AB45819" w14:textId="77777777" w:rsidR="00574A5D" w:rsidRPr="00CD3F46" w:rsidRDefault="00574A5D">
      <w:pPr>
        <w:pStyle w:val="ListParagraph"/>
        <w:rPr>
          <w:ins w:id="188" w:author="Eng/Ahmed Sherif" w:date="2020-11-18T16:29:00Z"/>
          <w:sz w:val="32"/>
          <w:szCs w:val="60"/>
          <w:lang w:bidi="ar-EG"/>
          <w:rPrChange w:id="189" w:author="Eng/Ahmed Sherif" w:date="2020-11-18T16:44:00Z">
            <w:rPr>
              <w:ins w:id="190" w:author="Eng/Ahmed Sherif" w:date="2020-11-18T16:29:00Z"/>
              <w:lang w:bidi="ar-EG"/>
            </w:rPr>
          </w:rPrChange>
        </w:rPr>
        <w:pPrChange w:id="191" w:author="Eng/Ahmed Sherif" w:date="2020-11-18T16:29:00Z">
          <w:pPr>
            <w:pStyle w:val="ListParagraph"/>
            <w:numPr>
              <w:numId w:val="8"/>
            </w:numPr>
            <w:ind w:hanging="360"/>
          </w:pPr>
        </w:pPrChange>
      </w:pPr>
    </w:p>
    <w:p w14:paraId="0EC38313" w14:textId="76A11992" w:rsidR="00574A5D" w:rsidRPr="00CD3F46" w:rsidRDefault="00DE37A1" w:rsidP="00574A5D">
      <w:pPr>
        <w:pStyle w:val="ListParagraph"/>
        <w:numPr>
          <w:ilvl w:val="0"/>
          <w:numId w:val="8"/>
        </w:numPr>
        <w:rPr>
          <w:ins w:id="192" w:author="Eng/Ahmed Sherif" w:date="2020-11-18T16:19:00Z"/>
          <w:sz w:val="32"/>
          <w:szCs w:val="60"/>
          <w:lang w:bidi="ar-EG"/>
          <w:rPrChange w:id="193" w:author="Eng/Ahmed Sherif" w:date="2020-11-18T16:44:00Z">
            <w:rPr>
              <w:ins w:id="194" w:author="Eng/Ahmed Sherif" w:date="2020-11-18T16:19:00Z"/>
              <w:sz w:val="40"/>
              <w:szCs w:val="60"/>
              <w:lang w:bidi="ar-EG"/>
            </w:rPr>
          </w:rPrChange>
        </w:rPr>
      </w:pPr>
      <w:ins w:id="195" w:author="Eng/Ahmed Sherif" w:date="2020-11-18T16:29:00Z">
        <w:r w:rsidRPr="00CD3F46">
          <w:rPr>
            <w:sz w:val="32"/>
            <w:szCs w:val="60"/>
            <w:lang w:bidi="ar-EG"/>
            <w:rPrChange w:id="196" w:author="Eng/Ahmed Sherif" w:date="2020-11-18T16:44:00Z">
              <w:rPr>
                <w:sz w:val="40"/>
                <w:szCs w:val="60"/>
                <w:lang w:bidi="ar-EG"/>
              </w:rPr>
            </w:rPrChange>
          </w:rPr>
          <w:lastRenderedPageBreak/>
          <w:t>muted: to start video but with no sound</w:t>
        </w:r>
      </w:ins>
      <w:ins w:id="197" w:author="Eng/Ahmed Sherif" w:date="2020-11-18T16:17:00Z">
        <w:r w:rsidR="00574A5D" w:rsidRPr="00CD3F46">
          <w:rPr>
            <w:sz w:val="32"/>
            <w:szCs w:val="60"/>
            <w:lang w:bidi="ar-EG"/>
            <w:rPrChange w:id="198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 </w:t>
        </w:r>
      </w:ins>
    </w:p>
    <w:p w14:paraId="5A2C43A0" w14:textId="77777777" w:rsidR="00574A5D" w:rsidRPr="00CD3F46" w:rsidRDefault="00574A5D">
      <w:pPr>
        <w:pStyle w:val="ListParagraph"/>
        <w:rPr>
          <w:ins w:id="199" w:author="Eng/Ahmed Sherif" w:date="2020-11-18T16:17:00Z"/>
          <w:sz w:val="32"/>
          <w:szCs w:val="60"/>
          <w:lang w:bidi="ar-EG"/>
          <w:rPrChange w:id="200" w:author="Eng/Ahmed Sherif" w:date="2020-11-18T16:44:00Z">
            <w:rPr>
              <w:ins w:id="201" w:author="Eng/Ahmed Sherif" w:date="2020-11-18T16:17:00Z"/>
              <w:sz w:val="40"/>
              <w:szCs w:val="60"/>
              <w:lang w:bidi="ar-EG"/>
            </w:rPr>
          </w:rPrChange>
        </w:rPr>
        <w:pPrChange w:id="202" w:author="Eng/Ahmed Sherif" w:date="2020-11-18T16:19:00Z">
          <w:pPr>
            <w:pStyle w:val="ListParagraph"/>
            <w:numPr>
              <w:numId w:val="8"/>
            </w:numPr>
            <w:ind w:hanging="360"/>
          </w:pPr>
        </w:pPrChange>
      </w:pPr>
    </w:p>
    <w:p w14:paraId="0EB5EF4E" w14:textId="3A1CDA94" w:rsidR="00574A5D" w:rsidRPr="00CD3F46" w:rsidRDefault="00574A5D" w:rsidP="00574A5D">
      <w:pPr>
        <w:pStyle w:val="ListParagraph"/>
        <w:numPr>
          <w:ilvl w:val="0"/>
          <w:numId w:val="8"/>
        </w:numPr>
        <w:rPr>
          <w:ins w:id="203" w:author="Eng/Ahmed Sherif" w:date="2020-11-18T16:19:00Z"/>
          <w:sz w:val="32"/>
          <w:szCs w:val="60"/>
          <w:lang w:bidi="ar-EG"/>
          <w:rPrChange w:id="204" w:author="Eng/Ahmed Sherif" w:date="2020-11-18T16:44:00Z">
            <w:rPr>
              <w:ins w:id="205" w:author="Eng/Ahmed Sherif" w:date="2020-11-18T16:19:00Z"/>
              <w:sz w:val="40"/>
              <w:szCs w:val="60"/>
              <w:lang w:bidi="ar-EG"/>
            </w:rPr>
          </w:rPrChange>
        </w:rPr>
      </w:pPr>
      <w:ins w:id="206" w:author="Eng/Ahmed Sherif" w:date="2020-11-18T16:17:00Z">
        <w:r w:rsidRPr="00CD3F46">
          <w:rPr>
            <w:sz w:val="32"/>
            <w:szCs w:val="60"/>
            <w:lang w:bidi="ar-EG"/>
            <w:rPrChange w:id="207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preload: to make it load auto when open page (no need to press play to load it ) ,can make it </w:t>
        </w:r>
      </w:ins>
      <w:ins w:id="208" w:author="Eng/Ahmed Sherif" w:date="2020-11-18T16:18:00Z">
        <w:r w:rsidRPr="00CD3F46">
          <w:rPr>
            <w:sz w:val="32"/>
            <w:szCs w:val="60"/>
            <w:lang w:bidi="ar-EG"/>
            <w:rPrChange w:id="209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(auto or none for don’t load or metadata for load data of audio </w:t>
        </w:r>
      </w:ins>
    </w:p>
    <w:p w14:paraId="3B057D90" w14:textId="77777777" w:rsidR="00574A5D" w:rsidRPr="00CD3F46" w:rsidRDefault="00574A5D">
      <w:pPr>
        <w:pStyle w:val="ListParagraph"/>
        <w:rPr>
          <w:ins w:id="210" w:author="Eng/Ahmed Sherif" w:date="2020-11-18T16:19:00Z"/>
          <w:sz w:val="32"/>
          <w:szCs w:val="60"/>
          <w:lang w:bidi="ar-EG"/>
          <w:rPrChange w:id="211" w:author="Eng/Ahmed Sherif" w:date="2020-11-18T16:44:00Z">
            <w:rPr>
              <w:ins w:id="212" w:author="Eng/Ahmed Sherif" w:date="2020-11-18T16:19:00Z"/>
              <w:lang w:bidi="ar-EG"/>
            </w:rPr>
          </w:rPrChange>
        </w:rPr>
        <w:pPrChange w:id="213" w:author="Eng/Ahmed Sherif" w:date="2020-11-18T16:19:00Z">
          <w:pPr>
            <w:pStyle w:val="ListParagraph"/>
            <w:numPr>
              <w:numId w:val="8"/>
            </w:numPr>
            <w:ind w:hanging="360"/>
          </w:pPr>
        </w:pPrChange>
      </w:pPr>
    </w:p>
    <w:p w14:paraId="7FFA290B" w14:textId="3543D166" w:rsidR="00574A5D" w:rsidRPr="00CD3F46" w:rsidRDefault="00574A5D" w:rsidP="00574A5D">
      <w:pPr>
        <w:pStyle w:val="ListParagraph"/>
        <w:numPr>
          <w:ilvl w:val="0"/>
          <w:numId w:val="8"/>
        </w:numPr>
        <w:rPr>
          <w:ins w:id="214" w:author="Eng/Ahmed Sherif" w:date="2020-11-18T16:21:00Z"/>
          <w:sz w:val="32"/>
          <w:szCs w:val="60"/>
          <w:lang w:bidi="ar-EG"/>
          <w:rPrChange w:id="215" w:author="Eng/Ahmed Sherif" w:date="2020-11-18T16:44:00Z">
            <w:rPr>
              <w:ins w:id="216" w:author="Eng/Ahmed Sherif" w:date="2020-11-18T16:21:00Z"/>
              <w:sz w:val="40"/>
              <w:szCs w:val="60"/>
              <w:lang w:bidi="ar-EG"/>
            </w:rPr>
          </w:rPrChange>
        </w:rPr>
      </w:pPr>
      <w:ins w:id="217" w:author="Eng/Ahmed Sherif" w:date="2020-11-18T16:19:00Z">
        <w:r w:rsidRPr="00CD3F46">
          <w:rPr>
            <w:sz w:val="32"/>
            <w:szCs w:val="60"/>
            <w:lang w:bidi="ar-EG"/>
            <w:rPrChange w:id="218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&lt;source &gt;</w:t>
        </w:r>
      </w:ins>
      <w:ins w:id="219" w:author="Eng/Ahmed Sherif" w:date="2020-11-18T16:20:00Z">
        <w:r w:rsidRPr="00CD3F46">
          <w:rPr>
            <w:sz w:val="32"/>
            <w:szCs w:val="60"/>
            <w:lang w:bidi="ar-EG"/>
            <w:rPrChange w:id="220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: to give it </w:t>
        </w:r>
        <w:proofErr w:type="spellStart"/>
        <w:r w:rsidRPr="00CD3F46">
          <w:rPr>
            <w:sz w:val="32"/>
            <w:szCs w:val="60"/>
            <w:lang w:bidi="ar-EG"/>
            <w:rPrChange w:id="221" w:author="Eng/Ahmed Sherif" w:date="2020-11-18T16:44:00Z">
              <w:rPr>
                <w:sz w:val="40"/>
                <w:szCs w:val="60"/>
                <w:lang w:bidi="ar-EG"/>
              </w:rPr>
            </w:rPrChange>
          </w:rPr>
          <w:t>sorce</w:t>
        </w:r>
        <w:proofErr w:type="spellEnd"/>
        <w:r w:rsidRPr="00CD3F46">
          <w:rPr>
            <w:sz w:val="32"/>
            <w:szCs w:val="60"/>
            <w:lang w:bidi="ar-EG"/>
            <w:rPrChange w:id="222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 of audio (address of it )</w:t>
        </w:r>
      </w:ins>
    </w:p>
    <w:p w14:paraId="1752F6B3" w14:textId="7DED379B" w:rsidR="00CD3F46" w:rsidRDefault="00574A5D" w:rsidP="004853A2">
      <w:pPr>
        <w:ind w:left="720"/>
        <w:rPr>
          <w:ins w:id="223" w:author="Eng/Ahmed Sherif" w:date="2020-11-19T12:26:00Z"/>
          <w:sz w:val="32"/>
          <w:szCs w:val="60"/>
          <w:lang w:bidi="ar-EG"/>
        </w:rPr>
      </w:pPr>
      <w:ins w:id="224" w:author="Eng/Ahmed Sherif" w:date="2020-11-18T16:21:00Z">
        <w:r w:rsidRPr="00CD3F46">
          <w:rPr>
            <w:sz w:val="32"/>
            <w:szCs w:val="60"/>
            <w:lang w:bidi="ar-EG"/>
            <w:rPrChange w:id="225" w:author="Eng/Ahmed Sherif" w:date="2020-11-18T16:44:00Z">
              <w:rPr>
                <w:sz w:val="40"/>
                <w:szCs w:val="60"/>
                <w:lang w:bidi="ar-EG"/>
              </w:rPr>
            </w:rPrChange>
          </w:rPr>
          <w:t xml:space="preserve">After close the tag you can leave msg if the browser don’t support that audio type </w:t>
        </w:r>
      </w:ins>
    </w:p>
    <w:p w14:paraId="107B3FB4" w14:textId="4E3B68BB" w:rsidR="004853A2" w:rsidRPr="004853A2" w:rsidRDefault="004853A2" w:rsidP="004853A2">
      <w:pPr>
        <w:rPr>
          <w:ins w:id="226" w:author="Eng/Ahmed Sherif" w:date="2020-11-18T16:45:00Z"/>
          <w:b/>
          <w:bCs/>
          <w:sz w:val="32"/>
          <w:szCs w:val="60"/>
          <w:lang w:bidi="ar-EG"/>
          <w:rPrChange w:id="227" w:author="Eng/Ahmed Sherif" w:date="2020-11-19T12:26:00Z">
            <w:rPr>
              <w:ins w:id="228" w:author="Eng/Ahmed Sherif" w:date="2020-11-18T16:45:00Z"/>
              <w:sz w:val="40"/>
              <w:szCs w:val="60"/>
              <w:lang w:bidi="ar-EG"/>
            </w:rPr>
          </w:rPrChange>
        </w:rPr>
        <w:pPrChange w:id="229" w:author="Eng/Ahmed Sherif" w:date="2020-11-19T12:26:00Z">
          <w:pPr/>
        </w:pPrChange>
      </w:pPr>
      <w:ins w:id="230" w:author="Eng/Ahmed Sherif" w:date="2020-11-19T12:26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0065783F" w14:textId="13A8068A" w:rsidR="00CD3F46" w:rsidRDefault="00CD3F46" w:rsidP="00CD3F46">
      <w:pPr>
        <w:rPr>
          <w:ins w:id="231" w:author="Eng/Ahmed Sherif" w:date="2020-11-18T16:46:00Z"/>
          <w:b/>
          <w:bCs/>
          <w:sz w:val="40"/>
          <w:szCs w:val="60"/>
          <w:lang w:bidi="ar-EG"/>
        </w:rPr>
      </w:pPr>
      <w:ins w:id="232" w:author="Eng/Ahmed Sherif" w:date="2020-11-18T16:45:00Z">
        <w:r>
          <w:rPr>
            <w:b/>
            <w:bCs/>
            <w:sz w:val="40"/>
            <w:szCs w:val="60"/>
            <w:lang w:bidi="ar-EG"/>
          </w:rPr>
          <w:t xml:space="preserve">=&gt; Video with HTML </w:t>
        </w:r>
      </w:ins>
      <w:ins w:id="233" w:author="Eng/Ahmed Sherif" w:date="2020-11-18T16:46:00Z">
        <w:r>
          <w:rPr>
            <w:b/>
            <w:bCs/>
            <w:sz w:val="40"/>
            <w:szCs w:val="60"/>
            <w:lang w:bidi="ar-EG"/>
          </w:rPr>
          <w:t xml:space="preserve">5 </w:t>
        </w:r>
      </w:ins>
    </w:p>
    <w:p w14:paraId="7B1BE686" w14:textId="6E6407BD" w:rsidR="00CD3F46" w:rsidRPr="00CD3F46" w:rsidRDefault="00CD3F46" w:rsidP="00CD3F46">
      <w:pPr>
        <w:rPr>
          <w:ins w:id="234" w:author="Eng/Ahmed Sherif" w:date="2020-11-18T16:46:00Z"/>
          <w:b/>
          <w:bCs/>
          <w:sz w:val="32"/>
          <w:szCs w:val="60"/>
          <w:lang w:bidi="ar-EG"/>
          <w:rPrChange w:id="235" w:author="Eng/Ahmed Sherif" w:date="2020-11-18T16:46:00Z">
            <w:rPr>
              <w:ins w:id="236" w:author="Eng/Ahmed Sherif" w:date="2020-11-18T16:46:00Z"/>
              <w:b/>
              <w:bCs/>
              <w:sz w:val="40"/>
              <w:szCs w:val="60"/>
              <w:lang w:bidi="ar-EG"/>
            </w:rPr>
          </w:rPrChange>
        </w:rPr>
      </w:pPr>
      <w:ins w:id="237" w:author="Eng/Ahmed Sherif" w:date="2020-11-18T16:45:00Z">
        <w:r>
          <w:rPr>
            <w:noProof/>
            <w:sz w:val="40"/>
            <w:szCs w:val="60"/>
            <w:lang w:bidi="ar-EG"/>
          </w:rPr>
          <w:drawing>
            <wp:anchor distT="0" distB="0" distL="114300" distR="114300" simplePos="0" relativeHeight="251665408" behindDoc="0" locked="0" layoutInCell="1" allowOverlap="1" wp14:anchorId="44C5AD03" wp14:editId="09FA4156">
              <wp:simplePos x="0" y="0"/>
              <wp:positionH relativeFrom="margin">
                <wp:posOffset>365760</wp:posOffset>
              </wp:positionH>
              <wp:positionV relativeFrom="paragraph">
                <wp:posOffset>297815</wp:posOffset>
              </wp:positionV>
              <wp:extent cx="5943600" cy="1013460"/>
              <wp:effectExtent l="0" t="0" r="0" b="0"/>
              <wp:wrapSquare wrapText="bothSides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013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38" w:author="Eng/Ahmed Sherif" w:date="2020-11-18T16:46:00Z">
        <w:r w:rsidRPr="00CD3F46">
          <w:rPr>
            <w:b/>
            <w:bCs/>
            <w:sz w:val="32"/>
            <w:szCs w:val="60"/>
            <w:lang w:bidi="ar-EG"/>
            <w:rPrChange w:id="239" w:author="Eng/Ahmed Sherif" w:date="2020-11-18T16:46:00Z">
              <w:rPr>
                <w:b/>
                <w:bCs/>
                <w:sz w:val="40"/>
                <w:szCs w:val="60"/>
                <w:lang w:bidi="ar-EG"/>
              </w:rPr>
            </w:rPrChange>
          </w:rPr>
          <w:t>Code syntax:</w:t>
        </w:r>
      </w:ins>
    </w:p>
    <w:p w14:paraId="61894642" w14:textId="621BAB25" w:rsidR="00CD3F46" w:rsidRPr="00CD3F46" w:rsidRDefault="00CD3F46" w:rsidP="00CD3F46">
      <w:pPr>
        <w:rPr>
          <w:ins w:id="240" w:author="Eng/Ahmed Sherif" w:date="2020-11-18T16:45:00Z"/>
          <w:b/>
          <w:bCs/>
          <w:sz w:val="40"/>
          <w:szCs w:val="60"/>
          <w:lang w:bidi="ar-EG"/>
          <w:rPrChange w:id="241" w:author="Eng/Ahmed Sherif" w:date="2020-11-18T16:45:00Z">
            <w:rPr>
              <w:ins w:id="242" w:author="Eng/Ahmed Sherif" w:date="2020-11-18T16:45:00Z"/>
              <w:sz w:val="40"/>
              <w:szCs w:val="60"/>
              <w:lang w:bidi="ar-EG"/>
            </w:rPr>
          </w:rPrChange>
        </w:rPr>
      </w:pPr>
    </w:p>
    <w:p w14:paraId="70071BB2" w14:textId="0E89C404" w:rsidR="00CD3F46" w:rsidRDefault="00CD3F46" w:rsidP="00CD3F46">
      <w:pPr>
        <w:rPr>
          <w:ins w:id="243" w:author="Eng/Ahmed Sherif" w:date="2020-11-18T16:46:00Z"/>
          <w:sz w:val="40"/>
          <w:szCs w:val="60"/>
          <w:lang w:bidi="ar-EG"/>
        </w:rPr>
      </w:pPr>
    </w:p>
    <w:p w14:paraId="563185B9" w14:textId="7DBEAD4A" w:rsidR="00CD3F46" w:rsidRDefault="00CD3F46" w:rsidP="00CD3F46">
      <w:pPr>
        <w:rPr>
          <w:ins w:id="244" w:author="Eng/Ahmed Sherif" w:date="2020-11-18T16:47:00Z"/>
          <w:b/>
          <w:bCs/>
          <w:sz w:val="32"/>
          <w:szCs w:val="60"/>
          <w:lang w:bidi="ar-EG"/>
        </w:rPr>
      </w:pPr>
      <w:ins w:id="245" w:author="Eng/Ahmed Sherif" w:date="2020-11-18T16:46:00Z">
        <w:r>
          <w:rPr>
            <w:b/>
            <w:bCs/>
            <w:sz w:val="32"/>
            <w:szCs w:val="60"/>
            <w:lang w:bidi="ar-EG"/>
          </w:rPr>
          <w:t xml:space="preserve">There some attribute like audio </w:t>
        </w:r>
      </w:ins>
    </w:p>
    <w:p w14:paraId="2368388F" w14:textId="1B865B70" w:rsidR="00CD3F46" w:rsidRDefault="00CD3F46" w:rsidP="00CD3F46">
      <w:pPr>
        <w:rPr>
          <w:ins w:id="246" w:author="Eng/Ahmed Sherif" w:date="2020-11-18T16:48:00Z"/>
          <w:b/>
          <w:bCs/>
          <w:sz w:val="32"/>
          <w:szCs w:val="60"/>
          <w:lang w:bidi="ar-EG"/>
        </w:rPr>
      </w:pPr>
      <w:ins w:id="247" w:author="Eng/Ahmed Sherif" w:date="2020-11-18T16:47:00Z">
        <w:r>
          <w:rPr>
            <w:b/>
            <w:bCs/>
            <w:sz w:val="32"/>
            <w:szCs w:val="60"/>
            <w:lang w:bidi="ar-EG"/>
          </w:rPr>
          <w:t xml:space="preserve">New attribute is poster &gt; it’s to add photo like a poster for video before it play </w:t>
        </w:r>
      </w:ins>
    </w:p>
    <w:p w14:paraId="0C6E9FEC" w14:textId="24DB6044" w:rsidR="00CD3F46" w:rsidRDefault="00CD3F46" w:rsidP="00CD3F46">
      <w:pPr>
        <w:rPr>
          <w:ins w:id="248" w:author="Eng/Ahmed Sherif" w:date="2020-11-18T16:49:00Z"/>
          <w:b/>
          <w:bCs/>
          <w:sz w:val="32"/>
          <w:szCs w:val="60"/>
          <w:lang w:bidi="ar-EG"/>
        </w:rPr>
      </w:pPr>
      <w:ins w:id="249" w:author="Eng/Ahmed Sherif" w:date="2020-11-18T16:48:00Z">
        <w:r>
          <w:rPr>
            <w:b/>
            <w:bCs/>
            <w:sz w:val="32"/>
            <w:szCs w:val="60"/>
            <w:lang w:bidi="ar-EG"/>
          </w:rPr>
          <w:t xml:space="preserve">Other thing is &lt;track&gt; it’s for translate video but it’s not like to </w:t>
        </w:r>
      </w:ins>
      <w:ins w:id="250" w:author="Eng/Ahmed Sherif" w:date="2020-11-18T16:49:00Z">
        <w:r>
          <w:rPr>
            <w:b/>
            <w:bCs/>
            <w:sz w:val="32"/>
            <w:szCs w:val="60"/>
            <w:lang w:bidi="ar-EG"/>
          </w:rPr>
          <w:t>be used, you can translate video with programs for montage etc.</w:t>
        </w:r>
      </w:ins>
    </w:p>
    <w:p w14:paraId="6CFEA604" w14:textId="665378BB" w:rsidR="00724038" w:rsidRDefault="00724038" w:rsidP="0059142D">
      <w:pPr>
        <w:rPr>
          <w:ins w:id="251" w:author="Eng/Ahmed Sherif" w:date="2020-11-18T17:09:00Z"/>
          <w:b/>
          <w:bCs/>
          <w:sz w:val="32"/>
          <w:szCs w:val="60"/>
          <w:lang w:bidi="ar-EG"/>
        </w:rPr>
      </w:pPr>
    </w:p>
    <w:p w14:paraId="2B4B87E2" w14:textId="0BA8BCCD" w:rsidR="00724038" w:rsidRDefault="00724038" w:rsidP="0059142D">
      <w:pPr>
        <w:rPr>
          <w:ins w:id="252" w:author="Eng/Ahmed Sherif" w:date="2020-11-18T17:09:00Z"/>
          <w:b/>
          <w:bCs/>
          <w:sz w:val="32"/>
          <w:szCs w:val="60"/>
          <w:lang w:bidi="ar-EG"/>
        </w:rPr>
      </w:pPr>
    </w:p>
    <w:p w14:paraId="70B8DD25" w14:textId="7F08C308" w:rsidR="00724038" w:rsidRDefault="00724038" w:rsidP="0059142D">
      <w:pPr>
        <w:rPr>
          <w:ins w:id="253" w:author="Eng/Ahmed Sherif" w:date="2020-11-18T17:09:00Z"/>
          <w:b/>
          <w:bCs/>
          <w:sz w:val="32"/>
          <w:szCs w:val="60"/>
          <w:lang w:bidi="ar-EG"/>
        </w:rPr>
      </w:pPr>
    </w:p>
    <w:p w14:paraId="3E391F32" w14:textId="77777777" w:rsidR="00724038" w:rsidRDefault="00724038" w:rsidP="00724038">
      <w:pPr>
        <w:rPr>
          <w:ins w:id="254" w:author="Eng/Ahmed Sherif" w:date="2020-11-18T17:09:00Z"/>
          <w:b/>
          <w:bCs/>
          <w:sz w:val="40"/>
          <w:szCs w:val="60"/>
          <w:lang w:bidi="ar-EG"/>
        </w:rPr>
      </w:pPr>
      <w:ins w:id="255" w:author="Eng/Ahmed Sherif" w:date="2020-11-18T17:09:00Z">
        <w:r>
          <w:rPr>
            <w:b/>
            <w:bCs/>
            <w:sz w:val="40"/>
            <w:szCs w:val="60"/>
            <w:lang w:bidi="ar-EG"/>
          </w:rPr>
          <w:lastRenderedPageBreak/>
          <w:t>=&gt; New input on HTML 5</w:t>
        </w:r>
      </w:ins>
    </w:p>
    <w:p w14:paraId="306E8B0B" w14:textId="7B661EC2" w:rsidR="00724038" w:rsidRDefault="00724038" w:rsidP="00724038">
      <w:pPr>
        <w:rPr>
          <w:ins w:id="256" w:author="Eng/Ahmed Sherif" w:date="2020-11-18T17:09:00Z"/>
          <w:b/>
          <w:bCs/>
          <w:sz w:val="32"/>
          <w:szCs w:val="60"/>
          <w:lang w:bidi="ar-EG"/>
        </w:rPr>
      </w:pPr>
      <w:ins w:id="257" w:author="Eng/Ahmed Sherif" w:date="2020-11-18T17:09:00Z">
        <w:r>
          <w:rPr>
            <w:b/>
            <w:bCs/>
            <w:noProof/>
            <w:sz w:val="40"/>
            <w:szCs w:val="60"/>
            <w:lang w:bidi="ar-EG"/>
          </w:rPr>
          <w:drawing>
            <wp:inline distT="0" distB="0" distL="0" distR="0" wp14:anchorId="1E188456" wp14:editId="2D99A312">
              <wp:extent cx="5608320" cy="1371600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08320" cy="137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b/>
            <w:bCs/>
            <w:sz w:val="32"/>
            <w:szCs w:val="60"/>
            <w:lang w:bidi="ar-EG"/>
          </w:rPr>
          <w:t xml:space="preserve">1) </w:t>
        </w:r>
      </w:ins>
      <w:ins w:id="258" w:author="Eng/Ahmed Sherif" w:date="2020-11-18T17:23:00Z">
        <w:r w:rsidR="004758D6">
          <w:rPr>
            <w:b/>
            <w:bCs/>
            <w:sz w:val="32"/>
            <w:szCs w:val="60"/>
            <w:lang w:bidi="ar-EG"/>
          </w:rPr>
          <w:t xml:space="preserve">1) </w:t>
        </w:r>
      </w:ins>
      <w:ins w:id="259" w:author="Eng/Ahmed Sherif" w:date="2020-11-18T17:09:00Z">
        <w:r>
          <w:rPr>
            <w:b/>
            <w:bCs/>
            <w:sz w:val="32"/>
            <w:szCs w:val="60"/>
            <w:lang w:bidi="ar-EG"/>
          </w:rPr>
          <w:t>input color: to choose color and send it to data base</w:t>
        </w:r>
      </w:ins>
    </w:p>
    <w:p w14:paraId="1BD90296" w14:textId="77777777" w:rsidR="00724038" w:rsidRDefault="00724038" w:rsidP="00724038">
      <w:pPr>
        <w:rPr>
          <w:ins w:id="260" w:author="Eng/Ahmed Sherif" w:date="2020-11-18T17:09:00Z"/>
          <w:b/>
          <w:bCs/>
          <w:sz w:val="32"/>
          <w:szCs w:val="60"/>
          <w:lang w:bidi="ar-EG"/>
        </w:rPr>
      </w:pPr>
      <w:ins w:id="261" w:author="Eng/Ahmed Sherif" w:date="2020-11-18T17:09:00Z">
        <w:r>
          <w:rPr>
            <w:b/>
            <w:bCs/>
            <w:sz w:val="32"/>
            <w:szCs w:val="60"/>
            <w:lang w:bidi="ar-EG"/>
          </w:rPr>
          <w:t xml:space="preserve">2) input range: to make a bar with range and you select it </w:t>
        </w:r>
      </w:ins>
    </w:p>
    <w:p w14:paraId="6F44E2F2" w14:textId="17B6E546" w:rsidR="00724038" w:rsidRDefault="00724038" w:rsidP="00724038">
      <w:pPr>
        <w:rPr>
          <w:ins w:id="262" w:author="Eng/Ahmed Sherif" w:date="2020-11-18T17:09:00Z"/>
          <w:b/>
          <w:bCs/>
          <w:sz w:val="32"/>
          <w:szCs w:val="60"/>
          <w:rtl/>
          <w:lang w:bidi="ar-EG"/>
        </w:rPr>
      </w:pPr>
      <w:ins w:id="263" w:author="Eng/Ahmed Sherif" w:date="2020-11-18T17:09:00Z">
        <w:r>
          <w:rPr>
            <w:b/>
            <w:bCs/>
            <w:sz w:val="32"/>
            <w:szCs w:val="60"/>
            <w:lang w:bidi="ar-EG"/>
          </w:rPr>
          <w:t>3)</w:t>
        </w:r>
      </w:ins>
      <w:ins w:id="264" w:author="Eng/Ahmed Sherif" w:date="2020-11-18T17:23:00Z">
        <w:r w:rsidR="004758D6">
          <w:rPr>
            <w:b/>
            <w:bCs/>
            <w:sz w:val="32"/>
            <w:szCs w:val="60"/>
            <w:lang w:bidi="ar-EG"/>
          </w:rPr>
          <w:t xml:space="preserve"> </w:t>
        </w:r>
      </w:ins>
      <w:ins w:id="265" w:author="Eng/Ahmed Sherif" w:date="2020-11-18T17:09:00Z">
        <w:r>
          <w:rPr>
            <w:b/>
            <w:bCs/>
            <w:sz w:val="32"/>
            <w:szCs w:val="60"/>
            <w:lang w:bidi="ar-EG"/>
          </w:rPr>
          <w:t>input number: to enter number and send it to data base</w:t>
        </w:r>
      </w:ins>
    </w:p>
    <w:p w14:paraId="40C34F6E" w14:textId="5E867E60" w:rsidR="00724038" w:rsidRDefault="00724038" w:rsidP="00724038">
      <w:pPr>
        <w:rPr>
          <w:ins w:id="266" w:author="Eng/Ahmed Sherif" w:date="2020-11-18T17:09:00Z"/>
          <w:b/>
          <w:bCs/>
          <w:sz w:val="32"/>
          <w:szCs w:val="60"/>
          <w:lang w:bidi="ar-EG"/>
        </w:rPr>
      </w:pPr>
      <w:ins w:id="267" w:author="Eng/Ahmed Sherif" w:date="2020-11-18T17:09:00Z">
        <w:r>
          <w:rPr>
            <w:b/>
            <w:bCs/>
            <w:sz w:val="32"/>
            <w:szCs w:val="60"/>
            <w:lang w:bidi="ar-EG"/>
          </w:rPr>
          <w:t>4)</w:t>
        </w:r>
      </w:ins>
      <w:ins w:id="268" w:author="Eng/Ahmed Sherif" w:date="2020-11-18T17:23:00Z">
        <w:r w:rsidR="004758D6">
          <w:rPr>
            <w:b/>
            <w:bCs/>
            <w:sz w:val="32"/>
            <w:szCs w:val="60"/>
            <w:lang w:bidi="ar-EG"/>
          </w:rPr>
          <w:t xml:space="preserve"> </w:t>
        </w:r>
      </w:ins>
      <w:ins w:id="269" w:author="Eng/Ahmed Sherif" w:date="2020-11-18T17:09:00Z">
        <w:r>
          <w:rPr>
            <w:b/>
            <w:bCs/>
            <w:sz w:val="32"/>
            <w:szCs w:val="60"/>
            <w:lang w:bidi="ar-EG"/>
          </w:rPr>
          <w:t xml:space="preserve">input email: that input accept only emails with @ </w:t>
        </w:r>
      </w:ins>
    </w:p>
    <w:p w14:paraId="1FCB0FFF" w14:textId="68AB21CF" w:rsidR="00724038" w:rsidRDefault="00724038" w:rsidP="00724038">
      <w:pPr>
        <w:rPr>
          <w:ins w:id="270" w:author="Eng/Ahmed Sherif" w:date="2020-11-18T17:09:00Z"/>
          <w:b/>
          <w:bCs/>
          <w:sz w:val="32"/>
          <w:szCs w:val="60"/>
          <w:lang w:bidi="ar-EG"/>
        </w:rPr>
      </w:pPr>
      <w:ins w:id="271" w:author="Eng/Ahmed Sherif" w:date="2020-11-18T17:09:00Z">
        <w:r>
          <w:rPr>
            <w:b/>
            <w:bCs/>
            <w:sz w:val="32"/>
            <w:szCs w:val="60"/>
            <w:lang w:bidi="ar-EG"/>
          </w:rPr>
          <w:t>5)</w:t>
        </w:r>
      </w:ins>
      <w:ins w:id="272" w:author="Eng/Ahmed Sherif" w:date="2020-11-18T17:23:00Z">
        <w:r w:rsidR="004758D6">
          <w:rPr>
            <w:b/>
            <w:bCs/>
            <w:sz w:val="32"/>
            <w:szCs w:val="60"/>
            <w:lang w:bidi="ar-EG"/>
          </w:rPr>
          <w:t xml:space="preserve"> </w:t>
        </w:r>
      </w:ins>
      <w:ins w:id="273" w:author="Eng/Ahmed Sherif" w:date="2020-11-18T17:09:00Z">
        <w:r>
          <w:rPr>
            <w:b/>
            <w:bCs/>
            <w:sz w:val="32"/>
            <w:szCs w:val="60"/>
            <w:lang w:bidi="ar-EG"/>
          </w:rPr>
          <w:t xml:space="preserve">input search: search bar in </w:t>
        </w:r>
        <w:proofErr w:type="spellStart"/>
        <w:r>
          <w:rPr>
            <w:b/>
            <w:bCs/>
            <w:sz w:val="32"/>
            <w:szCs w:val="60"/>
            <w:lang w:bidi="ar-EG"/>
          </w:rPr>
          <w:t>ur</w:t>
        </w:r>
        <w:proofErr w:type="spellEnd"/>
        <w:r>
          <w:rPr>
            <w:b/>
            <w:bCs/>
            <w:sz w:val="32"/>
            <w:szCs w:val="60"/>
            <w:lang w:bidi="ar-EG"/>
          </w:rPr>
          <w:t xml:space="preserve"> website </w:t>
        </w:r>
      </w:ins>
    </w:p>
    <w:p w14:paraId="4C3165BB" w14:textId="083CE27C" w:rsidR="00724038" w:rsidRDefault="00724038" w:rsidP="00724038">
      <w:pPr>
        <w:rPr>
          <w:ins w:id="274" w:author="Eng/Ahmed Sherif" w:date="2020-11-18T17:09:00Z"/>
          <w:b/>
          <w:bCs/>
          <w:sz w:val="32"/>
          <w:szCs w:val="60"/>
          <w:lang w:bidi="ar-EG"/>
        </w:rPr>
      </w:pPr>
      <w:ins w:id="275" w:author="Eng/Ahmed Sherif" w:date="2020-11-18T17:09:00Z">
        <w:r>
          <w:rPr>
            <w:b/>
            <w:bCs/>
            <w:sz w:val="32"/>
            <w:szCs w:val="60"/>
            <w:lang w:bidi="ar-EG"/>
          </w:rPr>
          <w:t>6)</w:t>
        </w:r>
      </w:ins>
      <w:ins w:id="276" w:author="Eng/Ahmed Sherif" w:date="2020-11-18T17:23:00Z">
        <w:r w:rsidR="004758D6">
          <w:rPr>
            <w:b/>
            <w:bCs/>
            <w:sz w:val="32"/>
            <w:szCs w:val="60"/>
            <w:lang w:bidi="ar-EG"/>
          </w:rPr>
          <w:t xml:space="preserve"> </w:t>
        </w:r>
      </w:ins>
      <w:ins w:id="277" w:author="Eng/Ahmed Sherif" w:date="2020-11-18T17:09:00Z">
        <w:r>
          <w:rPr>
            <w:b/>
            <w:bCs/>
            <w:sz w:val="32"/>
            <w:szCs w:val="60"/>
            <w:lang w:bidi="ar-EG"/>
          </w:rPr>
          <w:t xml:space="preserve">input url: to add </w:t>
        </w:r>
        <w:proofErr w:type="spellStart"/>
        <w:r>
          <w:rPr>
            <w:b/>
            <w:bCs/>
            <w:sz w:val="32"/>
            <w:szCs w:val="60"/>
            <w:lang w:bidi="ar-EG"/>
          </w:rPr>
          <w:t>url</w:t>
        </w:r>
        <w:proofErr w:type="spellEnd"/>
        <w:r>
          <w:rPr>
            <w:b/>
            <w:bCs/>
            <w:sz w:val="32"/>
            <w:szCs w:val="60"/>
            <w:lang w:bidi="ar-EG"/>
          </w:rPr>
          <w:t xml:space="preserve"> for </w:t>
        </w:r>
        <w:proofErr w:type="spellStart"/>
        <w:r>
          <w:rPr>
            <w:b/>
            <w:bCs/>
            <w:sz w:val="32"/>
            <w:szCs w:val="60"/>
            <w:lang w:bidi="ar-EG"/>
          </w:rPr>
          <w:t>ur</w:t>
        </w:r>
        <w:proofErr w:type="spellEnd"/>
        <w:r>
          <w:rPr>
            <w:b/>
            <w:bCs/>
            <w:sz w:val="32"/>
            <w:szCs w:val="60"/>
            <w:lang w:bidi="ar-EG"/>
          </w:rPr>
          <w:t xml:space="preserve"> website </w:t>
        </w:r>
      </w:ins>
    </w:p>
    <w:p w14:paraId="1578BDD0" w14:textId="5DF51987" w:rsidR="00724038" w:rsidRDefault="00724038" w:rsidP="00724038">
      <w:pPr>
        <w:rPr>
          <w:ins w:id="278" w:author="Eng/Ahmed Sherif" w:date="2020-11-18T17:48:00Z"/>
          <w:b/>
          <w:bCs/>
          <w:sz w:val="32"/>
          <w:szCs w:val="60"/>
          <w:lang w:bidi="ar-EG"/>
        </w:rPr>
      </w:pPr>
      <w:ins w:id="279" w:author="Eng/Ahmed Sherif" w:date="2020-11-18T17:09:00Z">
        <w:r>
          <w:rPr>
            <w:b/>
            <w:bCs/>
            <w:sz w:val="32"/>
            <w:szCs w:val="60"/>
            <w:lang w:bidi="ar-EG"/>
          </w:rPr>
          <w:t>7)</w:t>
        </w:r>
      </w:ins>
      <w:ins w:id="280" w:author="Eng/Ahmed Sherif" w:date="2020-11-18T17:23:00Z">
        <w:r w:rsidR="004758D6">
          <w:rPr>
            <w:b/>
            <w:bCs/>
            <w:sz w:val="32"/>
            <w:szCs w:val="60"/>
            <w:lang w:bidi="ar-EG"/>
          </w:rPr>
          <w:t xml:space="preserve"> </w:t>
        </w:r>
      </w:ins>
      <w:ins w:id="281" w:author="Eng/Ahmed Sherif" w:date="2020-11-18T17:09:00Z">
        <w:r>
          <w:rPr>
            <w:b/>
            <w:bCs/>
            <w:sz w:val="32"/>
            <w:szCs w:val="60"/>
            <w:lang w:bidi="ar-EG"/>
          </w:rPr>
          <w:t xml:space="preserve">input </w:t>
        </w:r>
        <w:proofErr w:type="spellStart"/>
        <w:r>
          <w:rPr>
            <w:b/>
            <w:bCs/>
            <w:sz w:val="32"/>
            <w:szCs w:val="60"/>
            <w:lang w:bidi="ar-EG"/>
          </w:rPr>
          <w:t>tel</w:t>
        </w:r>
        <w:proofErr w:type="spellEnd"/>
        <w:r>
          <w:rPr>
            <w:b/>
            <w:bCs/>
            <w:sz w:val="32"/>
            <w:szCs w:val="60"/>
            <w:lang w:bidi="ar-EG"/>
          </w:rPr>
          <w:t>: it’s unsupported for browsers only work on appl</w:t>
        </w:r>
      </w:ins>
      <w:ins w:id="282" w:author="Eng/Ahmed Sherif" w:date="2020-11-18T17:10:00Z">
        <w:r>
          <w:rPr>
            <w:b/>
            <w:bCs/>
            <w:sz w:val="32"/>
            <w:szCs w:val="60"/>
            <w:lang w:bidi="ar-EG"/>
          </w:rPr>
          <w:t xml:space="preserve">e safari </w:t>
        </w:r>
      </w:ins>
    </w:p>
    <w:p w14:paraId="39B715ED" w14:textId="51779BD9" w:rsidR="004853A2" w:rsidRPr="004853A2" w:rsidRDefault="004853A2" w:rsidP="004853A2">
      <w:pPr>
        <w:rPr>
          <w:ins w:id="283" w:author="Eng/Ahmed Sherif" w:date="2020-11-19T12:27:00Z"/>
          <w:b/>
          <w:bCs/>
          <w:sz w:val="32"/>
          <w:szCs w:val="60"/>
          <w:lang w:bidi="ar-EG"/>
          <w:rPrChange w:id="284" w:author="Eng/Ahmed Sherif" w:date="2020-11-19T12:27:00Z">
            <w:rPr>
              <w:ins w:id="285" w:author="Eng/Ahmed Sherif" w:date="2020-11-19T12:27:00Z"/>
              <w:b/>
              <w:bCs/>
              <w:sz w:val="40"/>
              <w:szCs w:val="60"/>
              <w:lang w:bidi="ar-EG"/>
            </w:rPr>
          </w:rPrChange>
        </w:rPr>
        <w:pPrChange w:id="286" w:author="Eng/Ahmed Sherif" w:date="2020-11-19T12:27:00Z">
          <w:pPr/>
        </w:pPrChange>
      </w:pPr>
      <w:ins w:id="287" w:author="Eng/Ahmed Sherif" w:date="2020-11-19T12:27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1EE13DD1" w14:textId="6A116E08" w:rsidR="00B9135F" w:rsidRDefault="00B9135F" w:rsidP="00724038">
      <w:pPr>
        <w:rPr>
          <w:ins w:id="288" w:author="Eng/Ahmed Sherif" w:date="2020-11-18T17:49:00Z"/>
          <w:b/>
          <w:bCs/>
          <w:sz w:val="40"/>
          <w:szCs w:val="60"/>
          <w:lang w:bidi="ar-EG"/>
        </w:rPr>
      </w:pPr>
      <w:ins w:id="289" w:author="Eng/Ahmed Sherif" w:date="2020-11-18T17:48:00Z">
        <w:r>
          <w:rPr>
            <w:b/>
            <w:bCs/>
            <w:sz w:val="40"/>
            <w:szCs w:val="60"/>
            <w:lang w:bidi="ar-EG"/>
          </w:rPr>
          <w:t>=&gt;</w:t>
        </w:r>
      </w:ins>
      <w:ins w:id="290" w:author="Eng/Ahmed Sherif" w:date="2020-11-18T17:49:00Z">
        <w:r>
          <w:rPr>
            <w:b/>
            <w:bCs/>
            <w:sz w:val="40"/>
            <w:szCs w:val="60"/>
            <w:lang w:bidi="ar-EG"/>
          </w:rPr>
          <w:t xml:space="preserve"> New input attributes on HTML 5</w:t>
        </w:r>
      </w:ins>
    </w:p>
    <w:p w14:paraId="6C4F8C0C" w14:textId="327BE467" w:rsidR="00B9135F" w:rsidRDefault="00B9135F" w:rsidP="00724038">
      <w:pPr>
        <w:rPr>
          <w:ins w:id="291" w:author="Eng/Ahmed Sherif" w:date="2020-11-18T17:50:00Z"/>
          <w:b/>
          <w:bCs/>
          <w:sz w:val="32"/>
          <w:szCs w:val="60"/>
          <w:lang w:bidi="ar-EG"/>
        </w:rPr>
      </w:pPr>
      <w:ins w:id="292" w:author="Eng/Ahmed Sherif" w:date="2020-11-18T17:49:00Z">
        <w:r>
          <w:rPr>
            <w:b/>
            <w:bCs/>
            <w:sz w:val="32"/>
            <w:szCs w:val="60"/>
            <w:lang w:bidi="ar-EG"/>
          </w:rPr>
          <w:t xml:space="preserve">1) autocomplete: </w:t>
        </w:r>
      </w:ins>
      <w:ins w:id="293" w:author="Eng/Ahmed Sherif" w:date="2020-11-18T17:50:00Z">
        <w:r>
          <w:rPr>
            <w:b/>
            <w:bCs/>
            <w:sz w:val="32"/>
            <w:szCs w:val="60"/>
            <w:lang w:bidi="ar-EG"/>
          </w:rPr>
          <w:t xml:space="preserve">when you double click in input box you can see history of inputs you can make it by add </w:t>
        </w:r>
      </w:ins>
    </w:p>
    <w:p w14:paraId="75E0F238" w14:textId="582DA4A0" w:rsidR="00B9135F" w:rsidRDefault="00B9135F" w:rsidP="004853A2">
      <w:pPr>
        <w:rPr>
          <w:ins w:id="294" w:author="Eng/Ahmed Sherif" w:date="2020-11-18T17:51:00Z"/>
          <w:b/>
          <w:bCs/>
          <w:sz w:val="32"/>
          <w:szCs w:val="60"/>
          <w:lang w:bidi="ar-EG"/>
        </w:rPr>
        <w:pPrChange w:id="295" w:author="Eng/Ahmed Sherif" w:date="2020-11-19T12:26:00Z">
          <w:pPr/>
        </w:pPrChange>
      </w:pPr>
      <w:ins w:id="296" w:author="Eng/Ahmed Sherif" w:date="2020-11-18T17:50:00Z">
        <w:r>
          <w:rPr>
            <w:b/>
            <w:bCs/>
            <w:sz w:val="32"/>
            <w:szCs w:val="60"/>
            <w:lang w:bidi="ar-EG"/>
          </w:rPr>
          <w:t>&lt;input  a</w:t>
        </w:r>
      </w:ins>
      <w:ins w:id="297" w:author="Eng/Ahmed Sherif" w:date="2020-11-18T17:51:00Z">
        <w:r>
          <w:rPr>
            <w:b/>
            <w:bCs/>
            <w:sz w:val="32"/>
            <w:szCs w:val="60"/>
            <w:lang w:bidi="ar-EG"/>
          </w:rPr>
          <w:t>utocomplete=”on”&gt;  OR &lt;input  autocomplete=”off”&gt;</w:t>
        </w:r>
      </w:ins>
    </w:p>
    <w:p w14:paraId="4C606A1B" w14:textId="2E85630E" w:rsidR="00B9135F" w:rsidRDefault="00B9135F" w:rsidP="00B9135F">
      <w:pPr>
        <w:rPr>
          <w:ins w:id="298" w:author="Eng/Ahmed Sherif" w:date="2020-11-18T17:53:00Z"/>
          <w:b/>
          <w:bCs/>
          <w:sz w:val="32"/>
          <w:szCs w:val="60"/>
          <w:lang w:bidi="ar-EG"/>
        </w:rPr>
      </w:pPr>
      <w:ins w:id="299" w:author="Eng/Ahmed Sherif" w:date="2020-11-18T17:51:00Z">
        <w:r w:rsidRPr="00B9135F">
          <w:rPr>
            <w:b/>
            <w:bCs/>
            <w:sz w:val="32"/>
            <w:szCs w:val="60"/>
            <w:lang w:bidi="ar-EG"/>
          </w:rPr>
          <w:t>2)</w:t>
        </w:r>
        <w:r>
          <w:rPr>
            <w:b/>
            <w:bCs/>
            <w:sz w:val="32"/>
            <w:szCs w:val="60"/>
            <w:lang w:bidi="ar-EG"/>
          </w:rPr>
          <w:t xml:space="preserve"> </w:t>
        </w:r>
      </w:ins>
      <w:ins w:id="300" w:author="Eng/Ahmed Sherif" w:date="2020-11-18T17:52:00Z">
        <w:r>
          <w:rPr>
            <w:b/>
            <w:bCs/>
            <w:sz w:val="32"/>
            <w:szCs w:val="60"/>
            <w:lang w:bidi="ar-EG"/>
          </w:rPr>
          <w:t xml:space="preserve">autofocus: when you open the page make it write </w:t>
        </w:r>
        <w:proofErr w:type="spellStart"/>
        <w:r>
          <w:rPr>
            <w:b/>
            <w:bCs/>
            <w:sz w:val="32"/>
            <w:szCs w:val="60"/>
            <w:lang w:bidi="ar-EG"/>
          </w:rPr>
          <w:t>some where</w:t>
        </w:r>
        <w:proofErr w:type="spellEnd"/>
        <w:r>
          <w:rPr>
            <w:b/>
            <w:bCs/>
            <w:sz w:val="32"/>
            <w:szCs w:val="60"/>
            <w:lang w:bidi="ar-EG"/>
          </w:rPr>
          <w:t xml:space="preserve"> default </w:t>
        </w:r>
      </w:ins>
    </w:p>
    <w:p w14:paraId="4E35CA61" w14:textId="62DFE4BF" w:rsidR="00B9135F" w:rsidRPr="00B9135F" w:rsidRDefault="00B9135F">
      <w:pPr>
        <w:rPr>
          <w:ins w:id="301" w:author="Eng/Ahmed Sherif" w:date="2020-11-18T17:51:00Z"/>
          <w:b/>
          <w:bCs/>
          <w:sz w:val="32"/>
          <w:szCs w:val="60"/>
          <w:lang w:bidi="ar-EG"/>
          <w:rPrChange w:id="302" w:author="Eng/Ahmed Sherif" w:date="2020-11-18T17:51:00Z">
            <w:rPr>
              <w:ins w:id="303" w:author="Eng/Ahmed Sherif" w:date="2020-11-18T17:51:00Z"/>
              <w:lang w:bidi="ar-EG"/>
            </w:rPr>
          </w:rPrChange>
        </w:rPr>
      </w:pPr>
      <w:ins w:id="304" w:author="Eng/Ahmed Sherif" w:date="2020-11-18T17:53:00Z">
        <w:r>
          <w:rPr>
            <w:b/>
            <w:bCs/>
            <w:sz w:val="32"/>
            <w:szCs w:val="60"/>
            <w:lang w:bidi="ar-EG"/>
          </w:rPr>
          <w:t xml:space="preserve">3) </w:t>
        </w:r>
        <w:proofErr w:type="spellStart"/>
        <w:r>
          <w:rPr>
            <w:b/>
            <w:bCs/>
            <w:sz w:val="32"/>
            <w:szCs w:val="60"/>
            <w:lang w:bidi="ar-EG"/>
          </w:rPr>
          <w:t>novalidate</w:t>
        </w:r>
        <w:proofErr w:type="spellEnd"/>
        <w:r>
          <w:rPr>
            <w:b/>
            <w:bCs/>
            <w:sz w:val="32"/>
            <w:szCs w:val="60"/>
            <w:lang w:bidi="ar-EG"/>
          </w:rPr>
          <w:t xml:space="preserve"> : to stop va</w:t>
        </w:r>
      </w:ins>
      <w:ins w:id="305" w:author="Eng/Ahmed Sherif" w:date="2020-11-18T17:54:00Z">
        <w:r>
          <w:rPr>
            <w:b/>
            <w:bCs/>
            <w:sz w:val="32"/>
            <w:szCs w:val="60"/>
            <w:lang w:bidi="ar-EG"/>
          </w:rPr>
          <w:t xml:space="preserve">lidation form input text </w:t>
        </w:r>
      </w:ins>
    </w:p>
    <w:p w14:paraId="55F60893" w14:textId="439C5C6F" w:rsidR="00B9135F" w:rsidRDefault="00B8796F" w:rsidP="00724038">
      <w:pPr>
        <w:rPr>
          <w:ins w:id="306" w:author="Eng/Ahmed Sherif" w:date="2020-11-19T12:21:00Z"/>
          <w:b/>
          <w:bCs/>
          <w:sz w:val="32"/>
          <w:szCs w:val="60"/>
          <w:lang w:bidi="ar-EG"/>
        </w:rPr>
      </w:pPr>
      <w:ins w:id="307" w:author="Eng/Ahmed Sherif" w:date="2020-11-19T12:21:00Z">
        <w:r>
          <w:rPr>
            <w:b/>
            <w:bCs/>
            <w:sz w:val="32"/>
            <w:szCs w:val="60"/>
            <w:lang w:bidi="ar-EG"/>
          </w:rPr>
          <w:t xml:space="preserve">4) placeholder : I know it well </w:t>
        </w:r>
      </w:ins>
    </w:p>
    <w:p w14:paraId="12243F67" w14:textId="36EB844F" w:rsidR="00B8796F" w:rsidRDefault="00B8796F" w:rsidP="00724038">
      <w:pPr>
        <w:rPr>
          <w:ins w:id="308" w:author="Eng/Ahmed Sherif" w:date="2020-11-19T12:29:00Z"/>
          <w:b/>
          <w:bCs/>
          <w:sz w:val="32"/>
          <w:szCs w:val="60"/>
          <w:lang w:bidi="ar-EG"/>
        </w:rPr>
      </w:pPr>
      <w:ins w:id="309" w:author="Eng/Ahmed Sherif" w:date="2020-11-19T12:21:00Z">
        <w:r>
          <w:rPr>
            <w:b/>
            <w:bCs/>
            <w:sz w:val="32"/>
            <w:szCs w:val="60"/>
            <w:lang w:bidi="ar-EG"/>
          </w:rPr>
          <w:lastRenderedPageBreak/>
          <w:t xml:space="preserve">5) multiple : to make </w:t>
        </w:r>
      </w:ins>
      <w:ins w:id="310" w:author="Eng/Ahmed Sherif" w:date="2020-11-19T12:22:00Z">
        <w:r>
          <w:rPr>
            <w:b/>
            <w:bCs/>
            <w:sz w:val="32"/>
            <w:szCs w:val="60"/>
            <w:lang w:bidi="ar-EG"/>
          </w:rPr>
          <w:t>the input text take more than 1 input</w:t>
        </w:r>
      </w:ins>
    </w:p>
    <w:p w14:paraId="043FAE6F" w14:textId="1AF51895" w:rsidR="004853A2" w:rsidRDefault="004853A2" w:rsidP="00724038">
      <w:pPr>
        <w:rPr>
          <w:ins w:id="311" w:author="Eng/Ahmed Sherif" w:date="2020-11-19T12:22:00Z"/>
          <w:rFonts w:hint="cs"/>
          <w:b/>
          <w:bCs/>
          <w:sz w:val="32"/>
          <w:szCs w:val="60"/>
          <w:rtl/>
          <w:lang w:bidi="ar-EG"/>
        </w:rPr>
      </w:pPr>
      <w:ins w:id="312" w:author="Eng/Ahmed Sherif" w:date="2020-11-19T12:29:00Z">
        <w:r>
          <w:rPr>
            <w:b/>
            <w:bCs/>
            <w:sz w:val="32"/>
            <w:szCs w:val="60"/>
            <w:lang w:bidi="ar-EG"/>
          </w:rPr>
          <w:t>6) Required : must write t</w:t>
        </w:r>
      </w:ins>
      <w:ins w:id="313" w:author="Eng/Ahmed Sherif" w:date="2020-11-19T12:30:00Z">
        <w:r>
          <w:rPr>
            <w:b/>
            <w:bCs/>
            <w:sz w:val="32"/>
            <w:szCs w:val="60"/>
            <w:lang w:bidi="ar-EG"/>
          </w:rPr>
          <w:t xml:space="preserve">hat text or won’t send </w:t>
        </w:r>
      </w:ins>
    </w:p>
    <w:p w14:paraId="548C0548" w14:textId="210FC419" w:rsidR="00B8796F" w:rsidRPr="00B8796F" w:rsidRDefault="004853A2" w:rsidP="004853A2">
      <w:pPr>
        <w:rPr>
          <w:ins w:id="314" w:author="Eng/Ahmed Sherif" w:date="2020-11-19T12:21:00Z"/>
          <w:b/>
          <w:bCs/>
          <w:sz w:val="32"/>
          <w:szCs w:val="60"/>
          <w:lang w:bidi="ar-EG"/>
          <w:rPrChange w:id="315" w:author="Eng/Ahmed Sherif" w:date="2020-11-19T12:21:00Z">
            <w:rPr>
              <w:ins w:id="316" w:author="Eng/Ahmed Sherif" w:date="2020-11-19T12:21:00Z"/>
              <w:b/>
              <w:bCs/>
              <w:sz w:val="40"/>
              <w:szCs w:val="60"/>
              <w:lang w:bidi="ar-EG"/>
            </w:rPr>
          </w:rPrChange>
        </w:rPr>
        <w:pPrChange w:id="317" w:author="Eng/Ahmed Sherif" w:date="2020-11-19T12:27:00Z">
          <w:pPr/>
        </w:pPrChange>
      </w:pPr>
      <w:ins w:id="318" w:author="Eng/Ahmed Sherif" w:date="2020-11-19T12:27:00Z">
        <w:r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10A5F9AB" w14:textId="74E2ABF3" w:rsidR="00724038" w:rsidRDefault="00A24E59" w:rsidP="00724038">
      <w:pPr>
        <w:rPr>
          <w:ins w:id="319" w:author="Eng/Ahmed Sherif" w:date="2020-11-19T11:59:00Z"/>
          <w:b/>
          <w:bCs/>
          <w:sz w:val="40"/>
          <w:szCs w:val="60"/>
          <w:lang w:bidi="ar-EG"/>
        </w:rPr>
      </w:pPr>
      <w:ins w:id="320" w:author="Eng/Ahmed Sherif" w:date="2020-11-19T11:59:00Z">
        <w:r>
          <w:rPr>
            <w:b/>
            <w:bCs/>
            <w:sz w:val="40"/>
            <w:szCs w:val="60"/>
            <w:lang w:bidi="ar-EG"/>
          </w:rPr>
          <w:t>=&gt; New form features</w:t>
        </w:r>
      </w:ins>
      <w:ins w:id="321" w:author="Eng/Ahmed Sherif" w:date="2020-11-19T12:27:00Z">
        <w:r w:rsidR="004853A2">
          <w:rPr>
            <w:b/>
            <w:bCs/>
            <w:sz w:val="40"/>
            <w:szCs w:val="60"/>
            <w:lang w:bidi="ar-EG"/>
          </w:rPr>
          <w:t xml:space="preserve"> </w:t>
        </w:r>
      </w:ins>
      <w:ins w:id="322" w:author="Eng/Ahmed Sherif" w:date="2020-11-19T11:59:00Z">
        <w:r>
          <w:rPr>
            <w:b/>
            <w:bCs/>
            <w:sz w:val="40"/>
            <w:szCs w:val="60"/>
            <w:lang w:bidi="ar-EG"/>
          </w:rPr>
          <w:t xml:space="preserve"> </w:t>
        </w:r>
      </w:ins>
    </w:p>
    <w:p w14:paraId="16CF6583" w14:textId="57B4E107" w:rsidR="00A24E59" w:rsidRDefault="00A24E59" w:rsidP="00724038">
      <w:pPr>
        <w:rPr>
          <w:ins w:id="323" w:author="Eng/Ahmed Sherif" w:date="2020-11-19T12:01:00Z"/>
          <w:b/>
          <w:bCs/>
          <w:sz w:val="32"/>
          <w:szCs w:val="60"/>
          <w:lang w:bidi="ar-EG"/>
        </w:rPr>
      </w:pPr>
      <w:ins w:id="324" w:author="Eng/Ahmed Sherif" w:date="2020-11-19T11:59:00Z">
        <w:r>
          <w:rPr>
            <w:b/>
            <w:bCs/>
            <w:sz w:val="32"/>
            <w:szCs w:val="60"/>
            <w:lang w:bidi="ar-EG"/>
          </w:rPr>
          <w:t xml:space="preserve">You </w:t>
        </w:r>
      </w:ins>
      <w:ins w:id="325" w:author="Eng/Ahmed Sherif" w:date="2020-11-19T12:00:00Z">
        <w:r>
          <w:rPr>
            <w:b/>
            <w:bCs/>
            <w:sz w:val="32"/>
            <w:szCs w:val="60"/>
            <w:lang w:bidi="ar-EG"/>
          </w:rPr>
          <w:t xml:space="preserve">make form to send data in one package but if you have form at the header and </w:t>
        </w:r>
      </w:ins>
      <w:ins w:id="326" w:author="Eng/Ahmed Sherif" w:date="2020-11-19T12:01:00Z">
        <w:r>
          <w:rPr>
            <w:b/>
            <w:bCs/>
            <w:sz w:val="32"/>
            <w:szCs w:val="60"/>
            <w:lang w:bidi="ar-EG"/>
          </w:rPr>
          <w:t xml:space="preserve">input </w:t>
        </w:r>
      </w:ins>
      <w:ins w:id="327" w:author="Eng/Ahmed Sherif" w:date="2020-11-19T12:00:00Z">
        <w:r>
          <w:rPr>
            <w:b/>
            <w:bCs/>
            <w:sz w:val="32"/>
            <w:szCs w:val="60"/>
            <w:lang w:bidi="ar-EG"/>
          </w:rPr>
          <w:t>at the footer</w:t>
        </w:r>
      </w:ins>
      <w:ins w:id="328" w:author="Eng/Ahmed Sherif" w:date="2020-11-19T12:01:00Z">
        <w:r>
          <w:rPr>
            <w:b/>
            <w:bCs/>
            <w:sz w:val="32"/>
            <w:szCs w:val="60"/>
            <w:lang w:bidi="ar-EG"/>
          </w:rPr>
          <w:t>,</w:t>
        </w:r>
      </w:ins>
      <w:ins w:id="329" w:author="Eng/Ahmed Sherif" w:date="2020-11-19T12:02:00Z">
        <w:r>
          <w:rPr>
            <w:b/>
            <w:bCs/>
            <w:sz w:val="32"/>
            <w:szCs w:val="60"/>
            <w:lang w:bidi="ar-EG"/>
          </w:rPr>
          <w:t xml:space="preserve"> that one in the footer won’t count in</w:t>
        </w:r>
      </w:ins>
      <w:ins w:id="330" w:author="Eng/Ahmed Sherif" w:date="2020-11-19T12:00:00Z">
        <w:r>
          <w:rPr>
            <w:b/>
            <w:bCs/>
            <w:sz w:val="32"/>
            <w:szCs w:val="60"/>
            <w:lang w:bidi="ar-EG"/>
          </w:rPr>
          <w:t xml:space="preserve"> data base so you can make it one</w:t>
        </w:r>
      </w:ins>
      <w:ins w:id="331" w:author="Eng/Ahmed Sherif" w:date="2020-11-19T12:01:00Z">
        <w:r>
          <w:rPr>
            <w:b/>
            <w:bCs/>
            <w:sz w:val="32"/>
            <w:szCs w:val="60"/>
            <w:lang w:bidi="ar-EG"/>
          </w:rPr>
          <w:t xml:space="preserve"> by add </w:t>
        </w:r>
      </w:ins>
    </w:p>
    <w:p w14:paraId="460E50B1" w14:textId="7D8495C1" w:rsidR="00A24E59" w:rsidRDefault="00A24E59" w:rsidP="00724038">
      <w:pPr>
        <w:rPr>
          <w:ins w:id="332" w:author="Eng/Ahmed Sherif" w:date="2020-11-19T12:02:00Z"/>
          <w:b/>
          <w:bCs/>
          <w:sz w:val="32"/>
          <w:szCs w:val="60"/>
          <w:lang w:bidi="ar-EG"/>
        </w:rPr>
      </w:pPr>
      <w:ins w:id="333" w:author="Eng/Ahmed Sherif" w:date="2020-11-19T12:02:00Z">
        <w:r>
          <w:rPr>
            <w:b/>
            <w:bCs/>
            <w:sz w:val="32"/>
            <w:szCs w:val="60"/>
            <w:lang w:bidi="ar-EG"/>
          </w:rPr>
          <w:t>The form in header :</w:t>
        </w:r>
      </w:ins>
      <w:ins w:id="334" w:author="Eng/Ahmed Sherif" w:date="2020-11-19T12:01:00Z">
        <w:r>
          <w:rPr>
            <w:b/>
            <w:bCs/>
            <w:sz w:val="32"/>
            <w:szCs w:val="60"/>
            <w:lang w:bidi="ar-EG"/>
          </w:rPr>
          <w:t>&lt;form ID=”main-form”&gt;</w:t>
        </w:r>
      </w:ins>
      <w:ins w:id="335" w:author="Eng/Ahmed Sherif" w:date="2020-11-19T12:02:00Z">
        <w:r>
          <w:rPr>
            <w:b/>
            <w:bCs/>
            <w:sz w:val="32"/>
            <w:szCs w:val="60"/>
            <w:lang w:bidi="ar-EG"/>
          </w:rPr>
          <w:t>&lt;/form&gt;</w:t>
        </w:r>
      </w:ins>
    </w:p>
    <w:p w14:paraId="4587971C" w14:textId="11E671FD" w:rsidR="00A24E59" w:rsidRDefault="00A24E59" w:rsidP="00724038">
      <w:pPr>
        <w:rPr>
          <w:ins w:id="336" w:author="Eng/Ahmed Sherif" w:date="2020-11-19T12:01:00Z"/>
          <w:rFonts w:hint="cs"/>
          <w:b/>
          <w:bCs/>
          <w:sz w:val="32"/>
          <w:szCs w:val="60"/>
          <w:rtl/>
          <w:lang w:bidi="ar-EG"/>
        </w:rPr>
      </w:pPr>
      <w:ins w:id="337" w:author="Eng/Ahmed Sherif" w:date="2020-11-19T12:02:00Z">
        <w:r>
          <w:rPr>
            <w:b/>
            <w:bCs/>
            <w:sz w:val="32"/>
            <w:szCs w:val="60"/>
            <w:lang w:bidi="ar-EG"/>
          </w:rPr>
          <w:t>And add his id on input : &lt;input form=”main</w:t>
        </w:r>
      </w:ins>
      <w:ins w:id="338" w:author="Eng/Ahmed Sherif" w:date="2020-11-19T12:03:00Z">
        <w:r>
          <w:rPr>
            <w:b/>
            <w:bCs/>
            <w:sz w:val="32"/>
            <w:szCs w:val="60"/>
            <w:lang w:bidi="ar-EG"/>
          </w:rPr>
          <w:t>-form&gt;</w:t>
        </w:r>
      </w:ins>
    </w:p>
    <w:p w14:paraId="2FFA9B2C" w14:textId="77777777" w:rsidR="00237AD9" w:rsidRPr="00AC48B1" w:rsidRDefault="00A24E59" w:rsidP="00237AD9">
      <w:pPr>
        <w:rPr>
          <w:ins w:id="339" w:author="Eng/Ahmed Sherif" w:date="2020-11-19T14:42:00Z"/>
          <w:b/>
          <w:bCs/>
          <w:sz w:val="32"/>
          <w:szCs w:val="60"/>
          <w:lang w:bidi="ar-EG"/>
        </w:rPr>
      </w:pPr>
      <w:ins w:id="340" w:author="Eng/Ahmed Sherif" w:date="2020-11-19T12:00:00Z">
        <w:r>
          <w:rPr>
            <w:b/>
            <w:bCs/>
            <w:sz w:val="32"/>
            <w:szCs w:val="60"/>
            <w:lang w:bidi="ar-EG"/>
          </w:rPr>
          <w:t xml:space="preserve"> </w:t>
        </w:r>
      </w:ins>
      <w:ins w:id="341" w:author="Eng/Ahmed Sherif" w:date="2020-11-19T14:42:00Z">
        <w:r w:rsidR="00237AD9">
          <w:rPr>
            <w:b/>
            <w:bCs/>
            <w:sz w:val="32"/>
            <w:szCs w:val="60"/>
            <w:lang w:bidi="ar-EG"/>
          </w:rPr>
          <w:t>==========================================================</w:t>
        </w:r>
      </w:ins>
    </w:p>
    <w:p w14:paraId="79C4625D" w14:textId="563845E1" w:rsidR="00A24E59" w:rsidRDefault="00237AD9" w:rsidP="00724038">
      <w:pPr>
        <w:rPr>
          <w:ins w:id="342" w:author="Eng/Ahmed Sherif" w:date="2020-11-19T14:43:00Z"/>
          <w:b/>
          <w:bCs/>
          <w:sz w:val="32"/>
          <w:szCs w:val="60"/>
          <w:lang w:bidi="ar-EG"/>
        </w:rPr>
      </w:pPr>
      <w:ins w:id="343" w:author="Eng/Ahmed Sherif" w:date="2020-11-19T14:43:00Z">
        <w:r>
          <w:rPr>
            <w:b/>
            <w:bCs/>
            <w:sz w:val="32"/>
            <w:szCs w:val="60"/>
            <w:lang w:bidi="ar-EG"/>
          </w:rPr>
          <w:t xml:space="preserve">stop at canvas because it’s need </w:t>
        </w:r>
        <w:proofErr w:type="spellStart"/>
        <w:r>
          <w:rPr>
            <w:b/>
            <w:bCs/>
            <w:sz w:val="32"/>
            <w:szCs w:val="60"/>
            <w:lang w:bidi="ar-EG"/>
          </w:rPr>
          <w:t>javascript</w:t>
        </w:r>
        <w:proofErr w:type="spellEnd"/>
        <w:r>
          <w:rPr>
            <w:b/>
            <w:bCs/>
            <w:sz w:val="32"/>
            <w:szCs w:val="60"/>
            <w:lang w:bidi="ar-EG"/>
          </w:rPr>
          <w:t xml:space="preserve"> </w:t>
        </w:r>
      </w:ins>
    </w:p>
    <w:p w14:paraId="3D3B71EE" w14:textId="77777777" w:rsidR="00237AD9" w:rsidRDefault="00237AD9" w:rsidP="00724038">
      <w:pPr>
        <w:rPr>
          <w:ins w:id="344" w:author="Eng/Ahmed Sherif" w:date="2020-11-19T14:43:00Z"/>
          <w:b/>
          <w:bCs/>
          <w:sz w:val="32"/>
          <w:szCs w:val="60"/>
          <w:lang w:bidi="ar-EG"/>
        </w:rPr>
      </w:pPr>
      <w:ins w:id="345" w:author="Eng/Ahmed Sherif" w:date="2020-11-19T14:43:00Z">
        <w:r>
          <w:rPr>
            <w:b/>
            <w:bCs/>
            <w:sz w:val="32"/>
            <w:szCs w:val="60"/>
            <w:lang w:bidi="ar-EG"/>
          </w:rPr>
          <w:t xml:space="preserve">We will back again after finish css3 and finish JavaScript also </w:t>
        </w:r>
      </w:ins>
    </w:p>
    <w:p w14:paraId="4484C366" w14:textId="36CCB3E3" w:rsidR="00237AD9" w:rsidRDefault="00237AD9" w:rsidP="00237AD9">
      <w:pPr>
        <w:jc w:val="center"/>
        <w:rPr>
          <w:ins w:id="346" w:author="Eng/Ahmed Sherif" w:date="2020-11-19T14:43:00Z"/>
          <w:b/>
          <w:bCs/>
          <w:sz w:val="32"/>
          <w:szCs w:val="60"/>
          <w:lang w:bidi="ar-EG"/>
        </w:rPr>
      </w:pPr>
      <w:ins w:id="347" w:author="Eng/Ahmed Sherif" w:date="2020-11-19T14:43:00Z">
        <w:r>
          <w:rPr>
            <w:b/>
            <w:bCs/>
            <w:sz w:val="32"/>
            <w:szCs w:val="60"/>
            <w:lang w:bidi="ar-EG"/>
          </w:rPr>
          <w:t>Good Luck dude &lt;3</w:t>
        </w:r>
      </w:ins>
    </w:p>
    <w:p w14:paraId="661DEF91" w14:textId="77777777" w:rsidR="00237AD9" w:rsidRPr="00A24E59" w:rsidRDefault="00237AD9" w:rsidP="00237AD9">
      <w:pPr>
        <w:jc w:val="center"/>
        <w:rPr>
          <w:ins w:id="348" w:author="Eng/Ahmed Sherif" w:date="2020-11-18T17:09:00Z"/>
          <w:b/>
          <w:bCs/>
          <w:sz w:val="32"/>
          <w:szCs w:val="60"/>
          <w:lang w:bidi="ar-EG"/>
          <w:rPrChange w:id="349" w:author="Eng/Ahmed Sherif" w:date="2020-11-19T11:59:00Z">
            <w:rPr>
              <w:ins w:id="350" w:author="Eng/Ahmed Sherif" w:date="2020-11-18T17:09:00Z"/>
              <w:b/>
              <w:bCs/>
              <w:sz w:val="32"/>
              <w:szCs w:val="60"/>
              <w:lang w:bidi="ar-EG"/>
            </w:rPr>
          </w:rPrChange>
        </w:rPr>
        <w:pPrChange w:id="351" w:author="Eng/Ahmed Sherif" w:date="2020-11-19T14:43:00Z">
          <w:pPr/>
        </w:pPrChange>
      </w:pPr>
    </w:p>
    <w:p w14:paraId="0E2F0E02" w14:textId="77777777" w:rsidR="00724038" w:rsidRPr="0059142D" w:rsidRDefault="00724038">
      <w:pPr>
        <w:rPr>
          <w:b/>
          <w:bCs/>
          <w:sz w:val="32"/>
          <w:szCs w:val="60"/>
          <w:lang w:bidi="ar-EG"/>
          <w:rPrChange w:id="352" w:author="Eng/Ahmed Sherif" w:date="2020-11-18T16:56:00Z">
            <w:rPr>
              <w:lang w:bidi="ar-EG"/>
            </w:rPr>
          </w:rPrChange>
        </w:rPr>
        <w:pPrChange w:id="353" w:author="Eng/Ahmed Sherif" w:date="2020-11-18T16:56:00Z">
          <w:pPr>
            <w:pStyle w:val="ListParagraph"/>
          </w:pPr>
        </w:pPrChange>
      </w:pPr>
    </w:p>
    <w:sectPr w:rsidR="00724038" w:rsidRPr="0059142D" w:rsidSect="00F1632E">
      <w:pgSz w:w="12240" w:h="15840"/>
      <w:pgMar w:top="1440" w:right="1440" w:bottom="1440" w:left="1440" w:header="720" w:footer="720" w:gutter="0"/>
      <w:pgBorders w:offsetFrom="page">
        <w:top w:val="dashDotStroked" w:sz="24" w:space="24" w:color="ED7D31" w:themeColor="accent2"/>
        <w:left w:val="dashDotStroked" w:sz="24" w:space="24" w:color="ED7D31" w:themeColor="accent2"/>
        <w:bottom w:val="dashDotStroked" w:sz="24" w:space="24" w:color="ED7D31" w:themeColor="accent2"/>
        <w:right w:val="dashDotStroked" w:sz="24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5D55"/>
    <w:multiLevelType w:val="hybridMultilevel"/>
    <w:tmpl w:val="7CDA2986"/>
    <w:lvl w:ilvl="0" w:tplc="1E3AE0B8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5D76"/>
    <w:multiLevelType w:val="hybridMultilevel"/>
    <w:tmpl w:val="AD7AB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65186"/>
    <w:multiLevelType w:val="hybridMultilevel"/>
    <w:tmpl w:val="0BCCCDB0"/>
    <w:lvl w:ilvl="0" w:tplc="14D8EA38">
      <w:start w:val="2"/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F50"/>
    <w:multiLevelType w:val="hybridMultilevel"/>
    <w:tmpl w:val="86365B8C"/>
    <w:lvl w:ilvl="0" w:tplc="8E420120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4CEF"/>
    <w:multiLevelType w:val="hybridMultilevel"/>
    <w:tmpl w:val="57525B58"/>
    <w:lvl w:ilvl="0" w:tplc="3890723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4069B"/>
    <w:multiLevelType w:val="hybridMultilevel"/>
    <w:tmpl w:val="B1C69A28"/>
    <w:lvl w:ilvl="0" w:tplc="9D8EF4B6">
      <w:start w:val="2"/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46921"/>
    <w:multiLevelType w:val="hybridMultilevel"/>
    <w:tmpl w:val="1C66E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51D41"/>
    <w:multiLevelType w:val="hybridMultilevel"/>
    <w:tmpl w:val="A9106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ng/Ahmed Sherif">
    <w15:presenceInfo w15:providerId="Windows Live" w15:userId="2ee46e8e16eccb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4"/>
    <w:rsid w:val="00116A45"/>
    <w:rsid w:val="001666E6"/>
    <w:rsid w:val="00217E51"/>
    <w:rsid w:val="00237AD9"/>
    <w:rsid w:val="002400C0"/>
    <w:rsid w:val="00317747"/>
    <w:rsid w:val="004758D6"/>
    <w:rsid w:val="004853A2"/>
    <w:rsid w:val="004954B9"/>
    <w:rsid w:val="004D08E0"/>
    <w:rsid w:val="00574A5D"/>
    <w:rsid w:val="0059142D"/>
    <w:rsid w:val="0067264A"/>
    <w:rsid w:val="00677AAE"/>
    <w:rsid w:val="00724038"/>
    <w:rsid w:val="007408A1"/>
    <w:rsid w:val="00836DFF"/>
    <w:rsid w:val="008C7972"/>
    <w:rsid w:val="00A14F04"/>
    <w:rsid w:val="00A24E59"/>
    <w:rsid w:val="00A27335"/>
    <w:rsid w:val="00A279D2"/>
    <w:rsid w:val="00AC752D"/>
    <w:rsid w:val="00B251A0"/>
    <w:rsid w:val="00B8796F"/>
    <w:rsid w:val="00B9135F"/>
    <w:rsid w:val="00CC5CD4"/>
    <w:rsid w:val="00CD3F46"/>
    <w:rsid w:val="00D84B49"/>
    <w:rsid w:val="00DE37A1"/>
    <w:rsid w:val="00EB0A3E"/>
    <w:rsid w:val="00F1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79FF"/>
  <w15:chartTrackingRefBased/>
  <w15:docId w15:val="{4A8CD510-C3CC-466F-8AEB-2EA48A6F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8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Eng/Ahmed Sherif</dc:creator>
  <cp:keywords/>
  <dc:description/>
  <cp:lastModifiedBy>Eng/Ahmed Sherif</cp:lastModifiedBy>
  <cp:revision>11</cp:revision>
  <dcterms:created xsi:type="dcterms:W3CDTF">2020-11-08T14:40:00Z</dcterms:created>
  <dcterms:modified xsi:type="dcterms:W3CDTF">2020-11-19T12:43:00Z</dcterms:modified>
</cp:coreProperties>
</file>